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48F6D" w14:textId="77777777" w:rsidR="0038632C" w:rsidRPr="00116746" w:rsidRDefault="0038632C" w:rsidP="00CC3A29">
      <w:pPr>
        <w:pStyle w:val="OpeningParagraphs"/>
        <w:ind w:firstLine="720"/>
        <w:rPr>
          <w:sz w:val="20"/>
          <w:szCs w:val="20"/>
        </w:rPr>
      </w:pPr>
    </w:p>
    <w:p w14:paraId="7D277A1B" w14:textId="5B9B524C" w:rsidR="0038632C" w:rsidRPr="00116746" w:rsidRDefault="0038632C" w:rsidP="006235CC">
      <w:pPr>
        <w:pStyle w:val="OpeningParagraphs"/>
        <w:ind w:firstLine="0"/>
        <w:jc w:val="center"/>
        <w:rPr>
          <w:b/>
          <w:sz w:val="20"/>
          <w:szCs w:val="20"/>
        </w:rPr>
      </w:pPr>
      <w:r w:rsidRPr="00116746">
        <w:rPr>
          <w:b/>
          <w:sz w:val="20"/>
          <w:szCs w:val="20"/>
        </w:rPr>
        <w:t xml:space="preserve">CISCO </w:t>
      </w:r>
      <w:r w:rsidR="00720068">
        <w:rPr>
          <w:b/>
          <w:sz w:val="20"/>
          <w:szCs w:val="20"/>
        </w:rPr>
        <w:t>A</w:t>
      </w:r>
      <w:r w:rsidR="005631E1">
        <w:rPr>
          <w:b/>
          <w:sz w:val="20"/>
          <w:szCs w:val="20"/>
        </w:rPr>
        <w:t>PP</w:t>
      </w:r>
      <w:r w:rsidR="00720068">
        <w:rPr>
          <w:b/>
          <w:sz w:val="20"/>
          <w:szCs w:val="20"/>
        </w:rPr>
        <w:t xml:space="preserve"> C</w:t>
      </w:r>
      <w:r w:rsidR="005631E1">
        <w:rPr>
          <w:b/>
          <w:sz w:val="20"/>
          <w:szCs w:val="20"/>
        </w:rPr>
        <w:t>ENTER</w:t>
      </w:r>
      <w:r w:rsidRPr="00116746">
        <w:rPr>
          <w:b/>
          <w:sz w:val="20"/>
          <w:szCs w:val="20"/>
        </w:rPr>
        <w:t xml:space="preserve"> AGREEMENT</w:t>
      </w:r>
    </w:p>
    <w:p w14:paraId="6E84577D" w14:textId="61E0C279" w:rsidR="001A65DD" w:rsidRPr="00116746" w:rsidRDefault="00901E88">
      <w:pPr>
        <w:pStyle w:val="OpeningParagraphs"/>
        <w:ind w:firstLine="0"/>
        <w:rPr>
          <w:sz w:val="20"/>
          <w:szCs w:val="20"/>
        </w:rPr>
      </w:pPr>
      <w:r w:rsidRPr="00116746">
        <w:rPr>
          <w:sz w:val="20"/>
          <w:szCs w:val="20"/>
        </w:rPr>
        <w:t xml:space="preserve">The terms and conditions set forth in this Cisco </w:t>
      </w:r>
      <w:r w:rsidR="00720068">
        <w:rPr>
          <w:sz w:val="20"/>
          <w:szCs w:val="20"/>
        </w:rPr>
        <w:t>App Center</w:t>
      </w:r>
      <w:r w:rsidRPr="00116746">
        <w:rPr>
          <w:sz w:val="20"/>
          <w:szCs w:val="20"/>
        </w:rPr>
        <w:t xml:space="preserve"> Agreement, including all exhibits (collectively this “</w:t>
      </w:r>
      <w:r w:rsidRPr="00116746">
        <w:rPr>
          <w:b/>
          <w:sz w:val="20"/>
          <w:szCs w:val="20"/>
        </w:rPr>
        <w:t>Agreement</w:t>
      </w:r>
      <w:r w:rsidRPr="00116746">
        <w:rPr>
          <w:sz w:val="20"/>
          <w:szCs w:val="20"/>
        </w:rPr>
        <w:t xml:space="preserve">”) will govern your use of, and access to, </w:t>
      </w:r>
      <w:r w:rsidR="005631E1">
        <w:rPr>
          <w:sz w:val="20"/>
          <w:szCs w:val="20"/>
        </w:rPr>
        <w:t xml:space="preserve">the </w:t>
      </w:r>
      <w:r w:rsidR="00720068">
        <w:rPr>
          <w:sz w:val="20"/>
          <w:szCs w:val="20"/>
        </w:rPr>
        <w:t>App Center</w:t>
      </w:r>
      <w:r w:rsidR="005631E1">
        <w:rPr>
          <w:sz w:val="20"/>
          <w:szCs w:val="20"/>
        </w:rPr>
        <w:t>.  P</w:t>
      </w:r>
      <w:r w:rsidR="005631E1" w:rsidRPr="00116746">
        <w:rPr>
          <w:sz w:val="20"/>
          <w:szCs w:val="20"/>
        </w:rPr>
        <w:t xml:space="preserve">lease </w:t>
      </w:r>
      <w:r w:rsidR="0038632C" w:rsidRPr="00116746">
        <w:rPr>
          <w:sz w:val="20"/>
          <w:szCs w:val="20"/>
        </w:rPr>
        <w:t xml:space="preserve">carefully read </w:t>
      </w:r>
      <w:r w:rsidR="00665C5E" w:rsidRPr="00116746">
        <w:rPr>
          <w:sz w:val="20"/>
          <w:szCs w:val="20"/>
        </w:rPr>
        <w:t>th</w:t>
      </w:r>
      <w:r w:rsidR="00CA45D4" w:rsidRPr="00116746">
        <w:rPr>
          <w:sz w:val="20"/>
          <w:szCs w:val="20"/>
        </w:rPr>
        <w:t>is</w:t>
      </w:r>
      <w:r w:rsidRPr="00116746">
        <w:rPr>
          <w:sz w:val="20"/>
          <w:szCs w:val="20"/>
        </w:rPr>
        <w:t xml:space="preserve"> Agreement before downloading any Apps</w:t>
      </w:r>
      <w:r w:rsidR="005631E1">
        <w:rPr>
          <w:sz w:val="20"/>
          <w:szCs w:val="20"/>
        </w:rPr>
        <w:t>, as downloading and using Apps, and c</w:t>
      </w:r>
      <w:r w:rsidR="00DD41AD" w:rsidRPr="00116746">
        <w:rPr>
          <w:sz w:val="20"/>
          <w:szCs w:val="20"/>
        </w:rPr>
        <w:t xml:space="preserve">hecking a box or clicking on an "I agree” or similar button </w:t>
      </w:r>
      <w:r w:rsidR="00116746" w:rsidRPr="00116746">
        <w:rPr>
          <w:sz w:val="20"/>
          <w:szCs w:val="20"/>
        </w:rPr>
        <w:t xml:space="preserve">displayed </w:t>
      </w:r>
      <w:r w:rsidR="0038632C" w:rsidRPr="00116746">
        <w:rPr>
          <w:sz w:val="20"/>
          <w:szCs w:val="20"/>
        </w:rPr>
        <w:t>at the end of this Agreement means you accept the terms and conditions of this Agreement</w:t>
      </w:r>
      <w:r w:rsidR="005631E1">
        <w:rPr>
          <w:sz w:val="20"/>
          <w:szCs w:val="20"/>
        </w:rPr>
        <w:t xml:space="preserve"> on behalf of your </w:t>
      </w:r>
      <w:r w:rsidR="003F0588">
        <w:rPr>
          <w:sz w:val="20"/>
          <w:szCs w:val="20"/>
        </w:rPr>
        <w:t>organization</w:t>
      </w:r>
      <w:r w:rsidR="0038632C" w:rsidRPr="00116746">
        <w:rPr>
          <w:sz w:val="20"/>
          <w:szCs w:val="20"/>
        </w:rPr>
        <w:t>.</w:t>
      </w:r>
    </w:p>
    <w:p w14:paraId="661D5603" w14:textId="77777777" w:rsidR="0038632C" w:rsidRPr="00116746" w:rsidRDefault="0038632C" w:rsidP="00C10179">
      <w:pPr>
        <w:pStyle w:val="Heading1"/>
        <w:numPr>
          <w:ilvl w:val="0"/>
          <w:numId w:val="10"/>
        </w:numPr>
        <w:tabs>
          <w:tab w:val="clear" w:pos="720"/>
          <w:tab w:val="left" w:pos="360"/>
        </w:tabs>
        <w:ind w:left="360"/>
        <w:rPr>
          <w:b w:val="0"/>
          <w:sz w:val="20"/>
          <w:szCs w:val="20"/>
        </w:rPr>
      </w:pPr>
      <w:r w:rsidRPr="00116746">
        <w:rPr>
          <w:sz w:val="20"/>
          <w:szCs w:val="20"/>
        </w:rPr>
        <w:t>DEFINITIONS.</w:t>
      </w:r>
      <w:r w:rsidRPr="00116746">
        <w:rPr>
          <w:b w:val="0"/>
          <w:sz w:val="20"/>
          <w:szCs w:val="20"/>
        </w:rPr>
        <w:t xml:space="preserve">  Capitalized terms </w:t>
      </w:r>
      <w:r w:rsidR="00A93649">
        <w:rPr>
          <w:b w:val="0"/>
          <w:sz w:val="20"/>
          <w:szCs w:val="20"/>
        </w:rPr>
        <w:t>that are not defined within the body of</w:t>
      </w:r>
      <w:r w:rsidR="00A93649" w:rsidRPr="00116746">
        <w:rPr>
          <w:b w:val="0"/>
          <w:sz w:val="20"/>
          <w:szCs w:val="20"/>
        </w:rPr>
        <w:t xml:space="preserve"> </w:t>
      </w:r>
      <w:r w:rsidRPr="00116746">
        <w:rPr>
          <w:b w:val="0"/>
          <w:sz w:val="20"/>
          <w:szCs w:val="20"/>
        </w:rPr>
        <w:t xml:space="preserve">this Agreement are defined in </w:t>
      </w:r>
      <w:r w:rsidR="00E26925" w:rsidRPr="00116746">
        <w:rPr>
          <w:b w:val="0"/>
          <w:sz w:val="20"/>
          <w:szCs w:val="20"/>
          <w:u w:val="single"/>
        </w:rPr>
        <w:t>Exhibit A</w:t>
      </w:r>
      <w:r w:rsidRPr="00116746">
        <w:rPr>
          <w:b w:val="0"/>
          <w:sz w:val="20"/>
          <w:szCs w:val="20"/>
        </w:rPr>
        <w:t xml:space="preserve">. </w:t>
      </w:r>
    </w:p>
    <w:p w14:paraId="0E7997D2" w14:textId="77777777" w:rsidR="002B6B94" w:rsidRPr="00116746" w:rsidRDefault="00465A56">
      <w:pPr>
        <w:pStyle w:val="Heading1"/>
        <w:numPr>
          <w:ilvl w:val="0"/>
          <w:numId w:val="10"/>
        </w:numPr>
        <w:tabs>
          <w:tab w:val="left" w:pos="360"/>
        </w:tabs>
        <w:ind w:left="360"/>
        <w:rPr>
          <w:b w:val="0"/>
          <w:bCs/>
          <w:sz w:val="20"/>
          <w:szCs w:val="20"/>
        </w:rPr>
      </w:pPr>
      <w:r w:rsidRPr="00116746">
        <w:rPr>
          <w:sz w:val="20"/>
          <w:szCs w:val="20"/>
        </w:rPr>
        <w:t>GENERAL TERMS AND CONDITIONS OF USE</w:t>
      </w:r>
      <w:r w:rsidR="002F28E3" w:rsidRPr="00116746">
        <w:rPr>
          <w:sz w:val="20"/>
          <w:szCs w:val="20"/>
        </w:rPr>
        <w:t>.</w:t>
      </w:r>
      <w:r w:rsidR="002F28E3" w:rsidRPr="00116746">
        <w:rPr>
          <w:b w:val="0"/>
          <w:sz w:val="20"/>
          <w:szCs w:val="20"/>
        </w:rPr>
        <w:t xml:space="preserve">  </w:t>
      </w:r>
    </w:p>
    <w:p w14:paraId="69C207E3" w14:textId="4F21EE1F" w:rsidR="00D254BC" w:rsidRPr="00116746" w:rsidRDefault="00D254BC" w:rsidP="00D254BC">
      <w:pPr>
        <w:pStyle w:val="Heading2"/>
        <w:numPr>
          <w:ilvl w:val="1"/>
          <w:numId w:val="17"/>
        </w:numPr>
        <w:tabs>
          <w:tab w:val="clear" w:pos="720"/>
          <w:tab w:val="left" w:pos="360"/>
        </w:tabs>
        <w:ind w:left="360" w:firstLine="0"/>
        <w:rPr>
          <w:b/>
          <w:bCs/>
          <w:sz w:val="20"/>
          <w:szCs w:val="20"/>
        </w:rPr>
      </w:pPr>
      <w:r w:rsidRPr="00116746">
        <w:rPr>
          <w:sz w:val="20"/>
          <w:szCs w:val="20"/>
          <w:u w:val="single"/>
        </w:rPr>
        <w:t>Acceptance of this Agreement</w:t>
      </w:r>
      <w:r w:rsidR="00361478" w:rsidRPr="00116746">
        <w:rPr>
          <w:sz w:val="20"/>
          <w:szCs w:val="20"/>
          <w:u w:val="single"/>
        </w:rPr>
        <w:t>; Changes to Terms and Conditions</w:t>
      </w:r>
      <w:r w:rsidRPr="00116746">
        <w:rPr>
          <w:sz w:val="20"/>
          <w:szCs w:val="20"/>
        </w:rPr>
        <w:t>. You accept and agree to the terms and conditions of this Agreement on your company, organization, educational institution, or agency, instrumentality, or department of the government as its authorized legal representative.</w:t>
      </w:r>
      <w:r w:rsidR="00902268" w:rsidRPr="00116746">
        <w:rPr>
          <w:sz w:val="20"/>
          <w:szCs w:val="20"/>
        </w:rPr>
        <w:t xml:space="preserve"> Once you agree to this Agreement, Cisco will provide you with access to </w:t>
      </w:r>
      <w:r w:rsidR="005631E1">
        <w:rPr>
          <w:sz w:val="20"/>
          <w:szCs w:val="20"/>
        </w:rPr>
        <w:t xml:space="preserve">the Cisco </w:t>
      </w:r>
      <w:r w:rsidR="00720068">
        <w:rPr>
          <w:sz w:val="20"/>
          <w:szCs w:val="20"/>
        </w:rPr>
        <w:t>App Center</w:t>
      </w:r>
      <w:r w:rsidR="00902268" w:rsidRPr="00116746">
        <w:rPr>
          <w:sz w:val="20"/>
          <w:szCs w:val="20"/>
        </w:rPr>
        <w:t xml:space="preserve"> to view and download Apps.  </w:t>
      </w:r>
      <w:r w:rsidR="00361478" w:rsidRPr="00116746">
        <w:rPr>
          <w:sz w:val="20"/>
          <w:szCs w:val="20"/>
        </w:rPr>
        <w:t xml:space="preserve">Cisco may change the terms and conditions of this Agreement at any time.  In order to continue using </w:t>
      </w:r>
      <w:r w:rsidR="00720068">
        <w:rPr>
          <w:sz w:val="20"/>
          <w:szCs w:val="20"/>
        </w:rPr>
        <w:t>App Center</w:t>
      </w:r>
      <w:r w:rsidR="00361478" w:rsidRPr="00116746">
        <w:rPr>
          <w:sz w:val="20"/>
          <w:szCs w:val="20"/>
        </w:rPr>
        <w:t xml:space="preserve">, you must accept and agree to any new or revised terms of this Agreement.  If you do not agree to the new or revised terms, your use of </w:t>
      </w:r>
      <w:r w:rsidR="00720068">
        <w:rPr>
          <w:sz w:val="20"/>
          <w:szCs w:val="20"/>
        </w:rPr>
        <w:t>App Center</w:t>
      </w:r>
      <w:r w:rsidR="001318D5">
        <w:rPr>
          <w:sz w:val="20"/>
          <w:szCs w:val="20"/>
        </w:rPr>
        <w:t xml:space="preserve"> </w:t>
      </w:r>
      <w:r w:rsidR="005C74DC">
        <w:rPr>
          <w:sz w:val="20"/>
          <w:szCs w:val="20"/>
        </w:rPr>
        <w:t xml:space="preserve">may </w:t>
      </w:r>
      <w:r w:rsidR="00361478" w:rsidRPr="00116746">
        <w:rPr>
          <w:sz w:val="20"/>
          <w:szCs w:val="20"/>
        </w:rPr>
        <w:t xml:space="preserve">be suspended or terminated by Cisco.  You agree that your acceptance of such new or revised terms may be signified electronically, including without limitation, by </w:t>
      </w:r>
      <w:r w:rsidR="003F0588">
        <w:rPr>
          <w:sz w:val="20"/>
          <w:szCs w:val="20"/>
        </w:rPr>
        <w:t xml:space="preserve">further downloading or using Apps from the App Center, or by </w:t>
      </w:r>
      <w:r w:rsidR="00361478" w:rsidRPr="00116746">
        <w:rPr>
          <w:sz w:val="20"/>
          <w:szCs w:val="20"/>
        </w:rPr>
        <w:t>checking a box or clicking on an “I Agree” or similar button.</w:t>
      </w:r>
    </w:p>
    <w:p w14:paraId="53B57CEF" w14:textId="0730E819" w:rsidR="002B6B94" w:rsidRPr="00116746" w:rsidRDefault="00614597" w:rsidP="002B6B94">
      <w:pPr>
        <w:pStyle w:val="Heading2"/>
        <w:numPr>
          <w:ilvl w:val="1"/>
          <w:numId w:val="17"/>
        </w:numPr>
        <w:ind w:left="360" w:firstLine="0"/>
        <w:rPr>
          <w:sz w:val="20"/>
          <w:szCs w:val="20"/>
        </w:rPr>
      </w:pPr>
      <w:r w:rsidRPr="00116746">
        <w:rPr>
          <w:sz w:val="20"/>
          <w:szCs w:val="20"/>
          <w:u w:val="single"/>
        </w:rPr>
        <w:t xml:space="preserve">Access and </w:t>
      </w:r>
      <w:r w:rsidR="00563489" w:rsidRPr="00116746">
        <w:rPr>
          <w:sz w:val="20"/>
          <w:szCs w:val="20"/>
          <w:u w:val="single"/>
        </w:rPr>
        <w:t xml:space="preserve">Availability of </w:t>
      </w:r>
      <w:r w:rsidR="003F0588">
        <w:rPr>
          <w:sz w:val="20"/>
          <w:szCs w:val="20"/>
          <w:u w:val="single"/>
        </w:rPr>
        <w:t xml:space="preserve">the Cisco </w:t>
      </w:r>
      <w:r w:rsidR="00720068">
        <w:rPr>
          <w:sz w:val="20"/>
          <w:szCs w:val="20"/>
          <w:u w:val="single"/>
        </w:rPr>
        <w:t>App Center</w:t>
      </w:r>
      <w:r w:rsidR="002B6B94" w:rsidRPr="00116746">
        <w:rPr>
          <w:sz w:val="20"/>
          <w:szCs w:val="20"/>
        </w:rPr>
        <w:t xml:space="preserve">. </w:t>
      </w:r>
      <w:r w:rsidR="00A179D3" w:rsidRPr="00116746">
        <w:rPr>
          <w:sz w:val="20"/>
          <w:szCs w:val="20"/>
        </w:rPr>
        <w:t xml:space="preserve">In order to use </w:t>
      </w:r>
      <w:r w:rsidR="00720068">
        <w:rPr>
          <w:sz w:val="20"/>
          <w:szCs w:val="20"/>
        </w:rPr>
        <w:t>App Center</w:t>
      </w:r>
      <w:r w:rsidR="00A179D3" w:rsidRPr="00116746">
        <w:rPr>
          <w:sz w:val="20"/>
          <w:szCs w:val="20"/>
        </w:rPr>
        <w:t xml:space="preserve"> you must be</w:t>
      </w:r>
      <w:r w:rsidR="00965404">
        <w:rPr>
          <w:sz w:val="20"/>
          <w:szCs w:val="20"/>
        </w:rPr>
        <w:t xml:space="preserve"> authorized to do so by your organization.</w:t>
      </w:r>
      <w:r w:rsidR="00A179D3" w:rsidRPr="00116746">
        <w:rPr>
          <w:sz w:val="20"/>
          <w:szCs w:val="20"/>
        </w:rPr>
        <w:t xml:space="preserve"> </w:t>
      </w:r>
      <w:r w:rsidR="00907993" w:rsidRPr="00116746">
        <w:rPr>
          <w:sz w:val="20"/>
          <w:szCs w:val="20"/>
        </w:rPr>
        <w:t xml:space="preserve">As a user of </w:t>
      </w:r>
      <w:r w:rsidR="00720068">
        <w:rPr>
          <w:sz w:val="20"/>
          <w:szCs w:val="20"/>
        </w:rPr>
        <w:t>App Center</w:t>
      </w:r>
      <w:r w:rsidR="00907993" w:rsidRPr="00116746">
        <w:rPr>
          <w:sz w:val="20"/>
          <w:szCs w:val="20"/>
        </w:rPr>
        <w:t>, you may receive or establish an account (“</w:t>
      </w:r>
      <w:r w:rsidR="00907993" w:rsidRPr="00DD41AD">
        <w:rPr>
          <w:b/>
          <w:sz w:val="20"/>
          <w:szCs w:val="20"/>
        </w:rPr>
        <w:t>Account</w:t>
      </w:r>
      <w:r w:rsidR="00907993" w:rsidRPr="00116746">
        <w:rPr>
          <w:sz w:val="20"/>
          <w:szCs w:val="20"/>
        </w:rPr>
        <w:t xml:space="preserve">”).  </w:t>
      </w:r>
      <w:r w:rsidR="009A258C" w:rsidRPr="00116746">
        <w:rPr>
          <w:sz w:val="20"/>
          <w:szCs w:val="20"/>
        </w:rPr>
        <w:t xml:space="preserve">You agree that Cisco may stop (permanently or temporarily) providing </w:t>
      </w:r>
      <w:r w:rsidR="00720068">
        <w:rPr>
          <w:sz w:val="20"/>
          <w:szCs w:val="20"/>
        </w:rPr>
        <w:t>App Center</w:t>
      </w:r>
      <w:r w:rsidR="009A258C" w:rsidRPr="00116746">
        <w:rPr>
          <w:sz w:val="20"/>
          <w:szCs w:val="20"/>
        </w:rPr>
        <w:t xml:space="preserve"> (or any features within </w:t>
      </w:r>
      <w:r w:rsidR="00720068">
        <w:rPr>
          <w:sz w:val="20"/>
          <w:szCs w:val="20"/>
        </w:rPr>
        <w:t>App Center</w:t>
      </w:r>
      <w:r w:rsidR="009A258C" w:rsidRPr="00116746">
        <w:rPr>
          <w:sz w:val="20"/>
          <w:szCs w:val="20"/>
        </w:rPr>
        <w:t>) to you or to users generally at Cisco’s sole discretion, without prior notice to you.</w:t>
      </w:r>
      <w:r w:rsidR="00907993" w:rsidRPr="00116746">
        <w:rPr>
          <w:sz w:val="20"/>
          <w:szCs w:val="20"/>
        </w:rPr>
        <w:t xml:space="preserve"> You agree that if Cisco disables access to your Account, you may be prevented from accessing </w:t>
      </w:r>
      <w:r w:rsidR="003F0588">
        <w:rPr>
          <w:sz w:val="20"/>
          <w:szCs w:val="20"/>
        </w:rPr>
        <w:t xml:space="preserve">the Cisco </w:t>
      </w:r>
      <w:r w:rsidR="00720068">
        <w:rPr>
          <w:sz w:val="20"/>
          <w:szCs w:val="20"/>
        </w:rPr>
        <w:t>App Center</w:t>
      </w:r>
      <w:r w:rsidR="00907993" w:rsidRPr="00116746">
        <w:rPr>
          <w:sz w:val="20"/>
          <w:szCs w:val="20"/>
        </w:rPr>
        <w:t>, your Account details or any files or other Apps that are stored with your Account.</w:t>
      </w:r>
    </w:p>
    <w:p w14:paraId="7486C51F" w14:textId="6190B42C" w:rsidR="002B6B94" w:rsidRPr="00116746" w:rsidRDefault="002B6B94" w:rsidP="002B6B94">
      <w:pPr>
        <w:pStyle w:val="Heading2"/>
        <w:numPr>
          <w:ilvl w:val="1"/>
          <w:numId w:val="17"/>
        </w:numPr>
        <w:tabs>
          <w:tab w:val="clear" w:pos="720"/>
          <w:tab w:val="left" w:pos="360"/>
        </w:tabs>
        <w:ind w:left="360" w:firstLine="0"/>
        <w:rPr>
          <w:b/>
          <w:i/>
          <w:sz w:val="20"/>
          <w:szCs w:val="20"/>
        </w:rPr>
      </w:pPr>
      <w:r w:rsidRPr="00116746">
        <w:rPr>
          <w:sz w:val="20"/>
          <w:szCs w:val="20"/>
          <w:u w:val="single"/>
        </w:rPr>
        <w:t xml:space="preserve">Your </w:t>
      </w:r>
      <w:r w:rsidR="00720068">
        <w:rPr>
          <w:sz w:val="20"/>
          <w:szCs w:val="20"/>
          <w:u w:val="single"/>
        </w:rPr>
        <w:t>App Center</w:t>
      </w:r>
      <w:r w:rsidRPr="00116746">
        <w:rPr>
          <w:sz w:val="20"/>
          <w:szCs w:val="20"/>
          <w:u w:val="single"/>
        </w:rPr>
        <w:t xml:space="preserve"> Account Information and Password</w:t>
      </w:r>
      <w:r w:rsidRPr="00116746">
        <w:rPr>
          <w:sz w:val="20"/>
          <w:szCs w:val="20"/>
        </w:rPr>
        <w:t xml:space="preserve">.  You are solely responsible for accurately maintaining the information you provide to </w:t>
      </w:r>
      <w:r w:rsidR="00720068">
        <w:rPr>
          <w:sz w:val="20"/>
          <w:szCs w:val="20"/>
        </w:rPr>
        <w:t>App Center</w:t>
      </w:r>
      <w:r w:rsidRPr="00116746">
        <w:rPr>
          <w:sz w:val="20"/>
          <w:szCs w:val="20"/>
        </w:rPr>
        <w:t xml:space="preserve">, including account information and payment information. </w:t>
      </w:r>
      <w:r w:rsidR="00307B24" w:rsidRPr="00116746">
        <w:rPr>
          <w:sz w:val="20"/>
          <w:szCs w:val="20"/>
        </w:rPr>
        <w:t xml:space="preserve">You are also solely responsible for the creation of adequate passwords to </w:t>
      </w:r>
      <w:r w:rsidR="00720068">
        <w:rPr>
          <w:sz w:val="20"/>
          <w:szCs w:val="20"/>
        </w:rPr>
        <w:t>App Center</w:t>
      </w:r>
      <w:r w:rsidR="00307B24" w:rsidRPr="00116746">
        <w:rPr>
          <w:sz w:val="20"/>
          <w:szCs w:val="20"/>
        </w:rPr>
        <w:t xml:space="preserve"> and maintaining the confidentiality and security of those passwords and your Account.  </w:t>
      </w:r>
      <w:r w:rsidR="001409C1" w:rsidRPr="00116746">
        <w:rPr>
          <w:sz w:val="20"/>
          <w:szCs w:val="20"/>
        </w:rPr>
        <w:t xml:space="preserve">You should not reveal your passwords or Account information to anyone else or use anyone else’s passwords or Account.  You are entirely responsible for all activities that occur on or through your Account, and you agree to immediately notify Cisco of any unauthorized use of your Account or any other breach of security.  Neither Cisco nor its </w:t>
      </w:r>
      <w:r w:rsidR="00B26724" w:rsidRPr="00116746">
        <w:rPr>
          <w:kern w:val="28"/>
          <w:sz w:val="20"/>
          <w:szCs w:val="20"/>
        </w:rPr>
        <w:t>vendors, agents and subcontractors (collectively “</w:t>
      </w:r>
      <w:r w:rsidR="00B26724" w:rsidRPr="00116746">
        <w:rPr>
          <w:b/>
          <w:kern w:val="28"/>
          <w:sz w:val="20"/>
          <w:szCs w:val="20"/>
        </w:rPr>
        <w:t>Subcontractors</w:t>
      </w:r>
      <w:r w:rsidR="00B26724" w:rsidRPr="00116746">
        <w:rPr>
          <w:kern w:val="28"/>
          <w:sz w:val="20"/>
          <w:szCs w:val="20"/>
        </w:rPr>
        <w:t>”)</w:t>
      </w:r>
      <w:r w:rsidR="001409C1" w:rsidRPr="00116746">
        <w:rPr>
          <w:sz w:val="20"/>
          <w:szCs w:val="20"/>
        </w:rPr>
        <w:t xml:space="preserve"> and customers will be liable for any losses arising out of the unauthorized use of your Account. </w:t>
      </w:r>
      <w:r w:rsidR="00307B24" w:rsidRPr="00116746">
        <w:rPr>
          <w:sz w:val="20"/>
          <w:szCs w:val="20"/>
        </w:rPr>
        <w:t xml:space="preserve">Cisco will notify you and take </w:t>
      </w:r>
      <w:r w:rsidR="001409C1" w:rsidRPr="00116746">
        <w:rPr>
          <w:sz w:val="20"/>
          <w:szCs w:val="20"/>
        </w:rPr>
        <w:t>reasonable</w:t>
      </w:r>
      <w:r w:rsidR="00307B24" w:rsidRPr="00116746">
        <w:rPr>
          <w:sz w:val="20"/>
          <w:szCs w:val="20"/>
        </w:rPr>
        <w:t xml:space="preserve"> mitigating efforts regarding breaches of security to </w:t>
      </w:r>
      <w:r w:rsidR="00720068">
        <w:rPr>
          <w:sz w:val="20"/>
          <w:szCs w:val="20"/>
        </w:rPr>
        <w:t>App Center</w:t>
      </w:r>
      <w:r w:rsidR="00307B24" w:rsidRPr="00116746">
        <w:rPr>
          <w:sz w:val="20"/>
          <w:szCs w:val="20"/>
        </w:rPr>
        <w:t xml:space="preserve"> that may involve your personal information</w:t>
      </w:r>
      <w:r w:rsidR="00116746">
        <w:rPr>
          <w:sz w:val="20"/>
          <w:szCs w:val="20"/>
        </w:rPr>
        <w:t>,</w:t>
      </w:r>
      <w:r w:rsidR="00307B24" w:rsidRPr="00116746">
        <w:rPr>
          <w:sz w:val="20"/>
          <w:szCs w:val="20"/>
        </w:rPr>
        <w:t xml:space="preserve"> as required by </w:t>
      </w:r>
      <w:r w:rsidR="006F51B4">
        <w:rPr>
          <w:sz w:val="20"/>
          <w:szCs w:val="20"/>
        </w:rPr>
        <w:t>A</w:t>
      </w:r>
      <w:r w:rsidR="006F51B4" w:rsidRPr="00116746">
        <w:rPr>
          <w:sz w:val="20"/>
          <w:szCs w:val="20"/>
        </w:rPr>
        <w:t>pplicable</w:t>
      </w:r>
      <w:r w:rsidR="006F51B4">
        <w:rPr>
          <w:sz w:val="20"/>
          <w:szCs w:val="20"/>
        </w:rPr>
        <w:t xml:space="preserve"> Laws</w:t>
      </w:r>
      <w:ins w:id="0" w:author="Tom Kintner" w:date="2016-09-22T18:12:00Z">
        <w:r w:rsidR="00766B7B">
          <w:rPr>
            <w:sz w:val="20"/>
            <w:szCs w:val="20"/>
          </w:rPr>
          <w:t>.</w:t>
        </w:r>
      </w:ins>
    </w:p>
    <w:p w14:paraId="71453078" w14:textId="57FF17D7" w:rsidR="00F87E80" w:rsidRPr="00116746" w:rsidRDefault="00F87E80" w:rsidP="00F87E80">
      <w:pPr>
        <w:pStyle w:val="Heading2"/>
        <w:numPr>
          <w:ilvl w:val="1"/>
          <w:numId w:val="17"/>
        </w:numPr>
        <w:tabs>
          <w:tab w:val="clear" w:pos="720"/>
          <w:tab w:val="left" w:pos="360"/>
        </w:tabs>
        <w:ind w:left="360" w:firstLine="0"/>
        <w:rPr>
          <w:sz w:val="20"/>
          <w:szCs w:val="20"/>
        </w:rPr>
      </w:pPr>
      <w:r w:rsidRPr="00116746">
        <w:rPr>
          <w:sz w:val="20"/>
          <w:szCs w:val="20"/>
          <w:u w:val="single"/>
        </w:rPr>
        <w:t xml:space="preserve">Use of </w:t>
      </w:r>
      <w:r w:rsidR="00720068">
        <w:rPr>
          <w:sz w:val="20"/>
          <w:szCs w:val="20"/>
          <w:u w:val="single"/>
        </w:rPr>
        <w:t>App Center</w:t>
      </w:r>
      <w:r w:rsidRPr="00116746">
        <w:rPr>
          <w:sz w:val="20"/>
          <w:szCs w:val="20"/>
        </w:rPr>
        <w:t xml:space="preserve">.  You may use </w:t>
      </w:r>
      <w:r w:rsidR="00720068">
        <w:rPr>
          <w:sz w:val="20"/>
          <w:szCs w:val="20"/>
        </w:rPr>
        <w:t>App Center</w:t>
      </w:r>
      <w:r w:rsidRPr="00116746">
        <w:rPr>
          <w:sz w:val="20"/>
          <w:szCs w:val="20"/>
        </w:rPr>
        <w:t xml:space="preserve"> to browse, locate, and download Apps. Some Apps may be offered by </w:t>
      </w:r>
      <w:r w:rsidR="008A0BBB" w:rsidRPr="00116746">
        <w:rPr>
          <w:sz w:val="20"/>
          <w:szCs w:val="20"/>
        </w:rPr>
        <w:t>Cisco</w:t>
      </w:r>
      <w:r w:rsidRPr="00116746">
        <w:rPr>
          <w:sz w:val="20"/>
          <w:szCs w:val="20"/>
        </w:rPr>
        <w:t xml:space="preserve"> while others may be made available by </w:t>
      </w:r>
      <w:r w:rsidR="00116746">
        <w:rPr>
          <w:sz w:val="20"/>
          <w:szCs w:val="20"/>
        </w:rPr>
        <w:t>T</w:t>
      </w:r>
      <w:r w:rsidRPr="00116746">
        <w:rPr>
          <w:sz w:val="20"/>
          <w:szCs w:val="20"/>
        </w:rPr>
        <w:t xml:space="preserve">hird </w:t>
      </w:r>
      <w:r w:rsidR="00116746">
        <w:rPr>
          <w:sz w:val="20"/>
          <w:szCs w:val="20"/>
        </w:rPr>
        <w:t>P</w:t>
      </w:r>
      <w:r w:rsidRPr="00116746">
        <w:rPr>
          <w:sz w:val="20"/>
          <w:szCs w:val="20"/>
        </w:rPr>
        <w:t>art</w:t>
      </w:r>
      <w:r w:rsidR="00116746">
        <w:rPr>
          <w:sz w:val="20"/>
          <w:szCs w:val="20"/>
        </w:rPr>
        <w:t>y App Developers</w:t>
      </w:r>
      <w:r w:rsidRPr="00116746">
        <w:rPr>
          <w:sz w:val="20"/>
          <w:szCs w:val="20"/>
        </w:rPr>
        <w:t xml:space="preserve"> not affiliated with Cisco. You agree that Cisco is not responsible for any App on </w:t>
      </w:r>
      <w:r w:rsidR="00720068">
        <w:rPr>
          <w:sz w:val="20"/>
          <w:szCs w:val="20"/>
        </w:rPr>
        <w:t>App Center</w:t>
      </w:r>
      <w:r w:rsidRPr="00116746">
        <w:rPr>
          <w:sz w:val="20"/>
          <w:szCs w:val="20"/>
        </w:rPr>
        <w:t xml:space="preserve"> that is not a Cisco App</w:t>
      </w:r>
      <w:r w:rsidR="00825E07">
        <w:rPr>
          <w:sz w:val="20"/>
          <w:szCs w:val="20"/>
        </w:rPr>
        <w:t xml:space="preserve">, and Cisco is only responsible </w:t>
      </w:r>
      <w:r w:rsidR="008D383A">
        <w:rPr>
          <w:sz w:val="20"/>
          <w:szCs w:val="20"/>
        </w:rPr>
        <w:t xml:space="preserve">for any Cisco Apps </w:t>
      </w:r>
      <w:r w:rsidR="00825E07">
        <w:rPr>
          <w:sz w:val="20"/>
          <w:szCs w:val="20"/>
        </w:rPr>
        <w:t>under the terms of the Default Terms or other Developer Terms accompanying</w:t>
      </w:r>
      <w:r w:rsidR="008D383A">
        <w:rPr>
          <w:sz w:val="20"/>
          <w:szCs w:val="20"/>
        </w:rPr>
        <w:t xml:space="preserve"> such Cisco Apps</w:t>
      </w:r>
      <w:r w:rsidRPr="00116746">
        <w:rPr>
          <w:sz w:val="20"/>
          <w:szCs w:val="20"/>
        </w:rPr>
        <w:t>.</w:t>
      </w:r>
      <w:r w:rsidR="00B6547D">
        <w:rPr>
          <w:sz w:val="20"/>
          <w:szCs w:val="20"/>
        </w:rPr>
        <w:t xml:space="preserve">  </w:t>
      </w:r>
    </w:p>
    <w:p w14:paraId="06614F54" w14:textId="4F834A57" w:rsidR="00907993" w:rsidRPr="00116746" w:rsidRDefault="00F51685" w:rsidP="00907993">
      <w:pPr>
        <w:pStyle w:val="Heading2"/>
        <w:numPr>
          <w:ilvl w:val="1"/>
          <w:numId w:val="17"/>
        </w:numPr>
        <w:tabs>
          <w:tab w:val="clear" w:pos="720"/>
          <w:tab w:val="left" w:pos="360"/>
        </w:tabs>
        <w:ind w:left="360" w:firstLine="0"/>
        <w:rPr>
          <w:sz w:val="20"/>
          <w:szCs w:val="20"/>
        </w:rPr>
      </w:pPr>
      <w:r>
        <w:rPr>
          <w:sz w:val="20"/>
          <w:szCs w:val="20"/>
          <w:u w:val="single"/>
        </w:rPr>
        <w:t>S</w:t>
      </w:r>
      <w:r w:rsidR="00907993" w:rsidRPr="00116746">
        <w:rPr>
          <w:sz w:val="20"/>
          <w:szCs w:val="20"/>
          <w:u w:val="single"/>
        </w:rPr>
        <w:t>ecurity</w:t>
      </w:r>
      <w:r>
        <w:rPr>
          <w:sz w:val="20"/>
          <w:szCs w:val="20"/>
          <w:u w:val="single"/>
        </w:rPr>
        <w:t xml:space="preserve"> and Prohibited Acts</w:t>
      </w:r>
      <w:r w:rsidR="00907993" w:rsidRPr="00116746">
        <w:rPr>
          <w:sz w:val="20"/>
          <w:szCs w:val="20"/>
        </w:rPr>
        <w:t xml:space="preserve">.  </w:t>
      </w:r>
      <w:r w:rsidRPr="00116746">
        <w:rPr>
          <w:sz w:val="20"/>
          <w:szCs w:val="20"/>
        </w:rPr>
        <w:t xml:space="preserve">You agree that you will not, and will not allow any third party to, (i) </w:t>
      </w:r>
      <w:r w:rsidRPr="00F51685">
        <w:rPr>
          <w:sz w:val="20"/>
          <w:szCs w:val="20"/>
        </w:rPr>
        <w:t xml:space="preserve">access (or attempt to access) </w:t>
      </w:r>
      <w:r w:rsidR="00720068">
        <w:rPr>
          <w:sz w:val="20"/>
          <w:szCs w:val="20"/>
        </w:rPr>
        <w:t>App Center</w:t>
      </w:r>
      <w:r w:rsidRPr="00F51685">
        <w:rPr>
          <w:sz w:val="20"/>
          <w:szCs w:val="20"/>
        </w:rPr>
        <w:t xml:space="preserve"> by any means other than through the interface that is provided by Cisco, (ii) engage in any activity that interferes with or disrupts </w:t>
      </w:r>
      <w:r w:rsidR="00720068">
        <w:rPr>
          <w:sz w:val="20"/>
          <w:szCs w:val="20"/>
        </w:rPr>
        <w:t>App Center</w:t>
      </w:r>
      <w:r w:rsidRPr="00F51685">
        <w:rPr>
          <w:sz w:val="20"/>
          <w:szCs w:val="20"/>
        </w:rPr>
        <w:t xml:space="preserve"> (or the servers and networks that are connected to </w:t>
      </w:r>
      <w:r w:rsidR="00720068">
        <w:rPr>
          <w:sz w:val="20"/>
          <w:szCs w:val="20"/>
        </w:rPr>
        <w:t>App Center</w:t>
      </w:r>
      <w:r w:rsidRPr="00F51685">
        <w:rPr>
          <w:sz w:val="20"/>
          <w:szCs w:val="20"/>
        </w:rPr>
        <w:t xml:space="preserve">), (iii) access, </w:t>
      </w:r>
      <w:r w:rsidRPr="00116746">
        <w:rPr>
          <w:sz w:val="20"/>
          <w:szCs w:val="20"/>
        </w:rPr>
        <w:t xml:space="preserve">copy, sell, license, distribute, transfer, modify, adapt, translate, prepare derivative works from, decompile, reverse engineer, disassemble or otherwise attempt to derive source code from </w:t>
      </w:r>
      <w:r w:rsidR="00720068">
        <w:rPr>
          <w:sz w:val="20"/>
          <w:szCs w:val="20"/>
        </w:rPr>
        <w:t>App Center</w:t>
      </w:r>
      <w:r w:rsidRPr="00116746">
        <w:rPr>
          <w:sz w:val="20"/>
          <w:szCs w:val="20"/>
        </w:rPr>
        <w:t xml:space="preserve"> or any App, unless otherwise permitted, </w:t>
      </w:r>
      <w:r w:rsidRPr="00F51685">
        <w:rPr>
          <w:sz w:val="20"/>
          <w:szCs w:val="20"/>
        </w:rPr>
        <w:t xml:space="preserve">(iv) merge any of </w:t>
      </w:r>
      <w:r w:rsidR="00720068">
        <w:rPr>
          <w:sz w:val="20"/>
          <w:szCs w:val="20"/>
        </w:rPr>
        <w:t>App Center</w:t>
      </w:r>
      <w:r w:rsidRPr="00F51685">
        <w:rPr>
          <w:sz w:val="20"/>
          <w:szCs w:val="20"/>
        </w:rPr>
        <w:t xml:space="preserve">’s intellectual property with third party software, products or services other than those expressly permitted by this Agreement, </w:t>
      </w:r>
      <w:r w:rsidRPr="00116746">
        <w:rPr>
          <w:sz w:val="20"/>
          <w:szCs w:val="20"/>
        </w:rPr>
        <w:t>(</w:t>
      </w:r>
      <w:r w:rsidRPr="00F51685">
        <w:rPr>
          <w:sz w:val="20"/>
          <w:szCs w:val="20"/>
        </w:rPr>
        <w:t>v</w:t>
      </w:r>
      <w:r w:rsidRPr="00116746">
        <w:rPr>
          <w:sz w:val="20"/>
          <w:szCs w:val="20"/>
        </w:rPr>
        <w:t>) tamper with, disable, circumvent, or alter (or attempt to take any of these actions) any method of measuring, tracking, monitoring or billing, (</w:t>
      </w:r>
      <w:r w:rsidRPr="00F51685">
        <w:rPr>
          <w:sz w:val="20"/>
          <w:szCs w:val="20"/>
        </w:rPr>
        <w:t>v</w:t>
      </w:r>
      <w:r w:rsidRPr="00116746">
        <w:rPr>
          <w:sz w:val="20"/>
          <w:szCs w:val="20"/>
        </w:rPr>
        <w:t>i) take any action to circumvent</w:t>
      </w:r>
      <w:r w:rsidRPr="00F51685">
        <w:rPr>
          <w:sz w:val="20"/>
          <w:szCs w:val="20"/>
        </w:rPr>
        <w:t>,</w:t>
      </w:r>
      <w:r w:rsidRPr="00116746">
        <w:rPr>
          <w:sz w:val="20"/>
          <w:szCs w:val="20"/>
        </w:rPr>
        <w:t xml:space="preserve"> defeat</w:t>
      </w:r>
      <w:r w:rsidRPr="00F51685">
        <w:rPr>
          <w:sz w:val="20"/>
          <w:szCs w:val="20"/>
        </w:rPr>
        <w:t>, reverse-engineer, decompile, dissemble or otherwise tamper with</w:t>
      </w:r>
      <w:r w:rsidRPr="00116746">
        <w:rPr>
          <w:sz w:val="20"/>
          <w:szCs w:val="20"/>
        </w:rPr>
        <w:t xml:space="preserve"> the security of </w:t>
      </w:r>
      <w:r w:rsidR="00720068">
        <w:rPr>
          <w:sz w:val="20"/>
          <w:szCs w:val="20"/>
        </w:rPr>
        <w:t>App Center</w:t>
      </w:r>
      <w:r w:rsidRPr="00116746">
        <w:rPr>
          <w:sz w:val="20"/>
          <w:szCs w:val="20"/>
        </w:rPr>
        <w:t xml:space="preserve"> or any App or any content usage rules provided, deployed or enforced by any functionality (including without limitation digital rights management or forward-lock functionality) in any </w:t>
      </w:r>
      <w:r w:rsidR="00965404" w:rsidRPr="00116746">
        <w:rPr>
          <w:sz w:val="20"/>
          <w:szCs w:val="20"/>
        </w:rPr>
        <w:t>A</w:t>
      </w:r>
      <w:r w:rsidR="00965404">
        <w:rPr>
          <w:sz w:val="20"/>
          <w:szCs w:val="20"/>
        </w:rPr>
        <w:t>pp</w:t>
      </w:r>
      <w:r w:rsidRPr="00116746">
        <w:rPr>
          <w:sz w:val="20"/>
          <w:szCs w:val="20"/>
        </w:rPr>
        <w:t>, (v</w:t>
      </w:r>
      <w:r w:rsidRPr="00F51685">
        <w:rPr>
          <w:sz w:val="20"/>
          <w:szCs w:val="20"/>
        </w:rPr>
        <w:t>ii</w:t>
      </w:r>
      <w:r w:rsidRPr="00116746">
        <w:rPr>
          <w:sz w:val="20"/>
          <w:szCs w:val="20"/>
        </w:rPr>
        <w:t>) use any App to access, copy, transfer, transcode or retransmit content in violation of any law or third party rights, (v</w:t>
      </w:r>
      <w:r w:rsidRPr="00F51685">
        <w:rPr>
          <w:sz w:val="20"/>
          <w:szCs w:val="20"/>
        </w:rPr>
        <w:t>iii</w:t>
      </w:r>
      <w:r w:rsidRPr="00116746">
        <w:rPr>
          <w:sz w:val="20"/>
          <w:szCs w:val="20"/>
        </w:rPr>
        <w:t xml:space="preserve">) remove, obscure, or alter Cisco's or any third party's copyright notices, </w:t>
      </w:r>
      <w:r w:rsidRPr="00116746">
        <w:rPr>
          <w:sz w:val="20"/>
          <w:szCs w:val="20"/>
        </w:rPr>
        <w:lastRenderedPageBreak/>
        <w:t xml:space="preserve">trademarks, or other proprietary rights notices affixed to or contained within </w:t>
      </w:r>
      <w:r w:rsidR="00720068">
        <w:rPr>
          <w:sz w:val="20"/>
          <w:szCs w:val="20"/>
        </w:rPr>
        <w:t>App Center</w:t>
      </w:r>
      <w:r w:rsidRPr="00116746">
        <w:rPr>
          <w:sz w:val="20"/>
          <w:szCs w:val="20"/>
        </w:rPr>
        <w:t xml:space="preserve"> or any App</w:t>
      </w:r>
      <w:r>
        <w:rPr>
          <w:sz w:val="20"/>
          <w:szCs w:val="20"/>
        </w:rPr>
        <w:t>, or</w:t>
      </w:r>
      <w:r w:rsidRPr="00F51685">
        <w:rPr>
          <w:sz w:val="20"/>
          <w:szCs w:val="20"/>
        </w:rPr>
        <w:t xml:space="preserve"> (ix) reproduce, duplicate, copy, sell, trade or resell </w:t>
      </w:r>
      <w:r w:rsidR="00720068">
        <w:rPr>
          <w:sz w:val="20"/>
          <w:szCs w:val="20"/>
        </w:rPr>
        <w:t>App Center</w:t>
      </w:r>
      <w:r w:rsidRPr="00F51685">
        <w:rPr>
          <w:sz w:val="20"/>
          <w:szCs w:val="20"/>
        </w:rPr>
        <w:t>, or any component thereof, for any purpose</w:t>
      </w:r>
      <w:r w:rsidRPr="00116746">
        <w:rPr>
          <w:sz w:val="20"/>
          <w:szCs w:val="20"/>
        </w:rPr>
        <w:t>.</w:t>
      </w:r>
      <w:r w:rsidR="00EE48A1" w:rsidRPr="00116746">
        <w:rPr>
          <w:sz w:val="20"/>
          <w:szCs w:val="20"/>
        </w:rPr>
        <w:t xml:space="preserve">  </w:t>
      </w:r>
    </w:p>
    <w:p w14:paraId="5E2CF400" w14:textId="63123827" w:rsidR="007947CD" w:rsidRPr="00116746" w:rsidRDefault="007947CD" w:rsidP="007947CD">
      <w:pPr>
        <w:pStyle w:val="Heading2"/>
        <w:numPr>
          <w:ilvl w:val="1"/>
          <w:numId w:val="17"/>
        </w:numPr>
        <w:tabs>
          <w:tab w:val="clear" w:pos="720"/>
          <w:tab w:val="left" w:pos="360"/>
        </w:tabs>
        <w:ind w:left="360" w:firstLine="0"/>
        <w:rPr>
          <w:sz w:val="20"/>
          <w:szCs w:val="20"/>
        </w:rPr>
      </w:pPr>
      <w:r w:rsidRPr="00116746">
        <w:rPr>
          <w:sz w:val="20"/>
          <w:szCs w:val="20"/>
          <w:u w:val="single"/>
        </w:rPr>
        <w:t>No Endorsement</w:t>
      </w:r>
      <w:r w:rsidRPr="00116746">
        <w:rPr>
          <w:sz w:val="20"/>
          <w:szCs w:val="20"/>
        </w:rPr>
        <w:t xml:space="preserve">.  You acknowledge and agree that Cisco and its Subcontractors and customers are under no obligation to review, test or approve any Apps made available to you through </w:t>
      </w:r>
      <w:r w:rsidR="00720068">
        <w:rPr>
          <w:sz w:val="20"/>
          <w:szCs w:val="20"/>
        </w:rPr>
        <w:t>App Center</w:t>
      </w:r>
      <w:r w:rsidRPr="00116746">
        <w:rPr>
          <w:sz w:val="20"/>
          <w:szCs w:val="20"/>
        </w:rPr>
        <w:t xml:space="preserve">.  By making an App available to you through </w:t>
      </w:r>
      <w:r w:rsidR="00720068">
        <w:rPr>
          <w:sz w:val="20"/>
          <w:szCs w:val="20"/>
        </w:rPr>
        <w:t>App Center</w:t>
      </w:r>
      <w:r w:rsidRPr="00116746">
        <w:rPr>
          <w:sz w:val="20"/>
          <w:szCs w:val="20"/>
        </w:rPr>
        <w:t xml:space="preserve">, Cisco and its Subcontractors and customers are not approving, endorsing or recommending the App, unless a Cisco customer expressly states otherwise (in which case such approval, endorsement or recommendation is provided solely by that Cisco customer, and not by Cisco) in </w:t>
      </w:r>
      <w:r w:rsidR="00BF6667">
        <w:rPr>
          <w:sz w:val="20"/>
          <w:szCs w:val="20"/>
        </w:rPr>
        <w:t xml:space="preserve">the </w:t>
      </w:r>
      <w:r w:rsidR="00720068">
        <w:rPr>
          <w:sz w:val="20"/>
          <w:szCs w:val="20"/>
        </w:rPr>
        <w:t>App Center</w:t>
      </w:r>
      <w:r w:rsidRPr="00116746">
        <w:rPr>
          <w:sz w:val="20"/>
          <w:szCs w:val="20"/>
        </w:rPr>
        <w:t xml:space="preserve">.  </w:t>
      </w:r>
    </w:p>
    <w:p w14:paraId="7D997D76" w14:textId="595D3D94" w:rsidR="00907993" w:rsidRPr="00116746" w:rsidRDefault="00C30C28" w:rsidP="00907993">
      <w:pPr>
        <w:pStyle w:val="Heading2"/>
        <w:numPr>
          <w:ilvl w:val="1"/>
          <w:numId w:val="17"/>
        </w:numPr>
        <w:tabs>
          <w:tab w:val="clear" w:pos="720"/>
          <w:tab w:val="left" w:pos="360"/>
        </w:tabs>
        <w:ind w:left="360" w:firstLine="0"/>
        <w:rPr>
          <w:sz w:val="20"/>
          <w:szCs w:val="20"/>
        </w:rPr>
      </w:pPr>
      <w:r w:rsidRPr="00116746">
        <w:rPr>
          <w:sz w:val="20"/>
          <w:szCs w:val="20"/>
          <w:u w:val="single"/>
        </w:rPr>
        <w:t>Lawful Use</w:t>
      </w:r>
      <w:r w:rsidR="007947CD" w:rsidRPr="00116746">
        <w:rPr>
          <w:sz w:val="20"/>
          <w:szCs w:val="20"/>
        </w:rPr>
        <w:t xml:space="preserve">.  </w:t>
      </w:r>
      <w:r w:rsidR="00465A56" w:rsidRPr="00116746">
        <w:rPr>
          <w:sz w:val="20"/>
          <w:szCs w:val="20"/>
        </w:rPr>
        <w:t xml:space="preserve">Cisco does not represent or warrant that </w:t>
      </w:r>
      <w:r w:rsidR="00720068">
        <w:rPr>
          <w:sz w:val="20"/>
          <w:szCs w:val="20"/>
        </w:rPr>
        <w:t>App Center</w:t>
      </w:r>
      <w:r w:rsidR="00465A56" w:rsidRPr="00116746">
        <w:rPr>
          <w:sz w:val="20"/>
          <w:szCs w:val="20"/>
        </w:rPr>
        <w:t xml:space="preserve"> or any App may be legally used by you in the jurisdiction in which you access and/or use </w:t>
      </w:r>
      <w:r w:rsidR="00720068">
        <w:rPr>
          <w:sz w:val="20"/>
          <w:szCs w:val="20"/>
        </w:rPr>
        <w:t>App Center</w:t>
      </w:r>
      <w:r w:rsidR="00465A56" w:rsidRPr="00116746">
        <w:rPr>
          <w:sz w:val="20"/>
          <w:szCs w:val="20"/>
        </w:rPr>
        <w:t xml:space="preserve"> or the App; you are solely and exclusively responsible for ensuring that your access and use of </w:t>
      </w:r>
      <w:r w:rsidR="00720068">
        <w:rPr>
          <w:sz w:val="20"/>
          <w:szCs w:val="20"/>
        </w:rPr>
        <w:t>App Center</w:t>
      </w:r>
      <w:r w:rsidR="00465A56" w:rsidRPr="00116746">
        <w:rPr>
          <w:sz w:val="20"/>
          <w:szCs w:val="20"/>
        </w:rPr>
        <w:t xml:space="preserve"> and any Apps comply with all </w:t>
      </w:r>
      <w:r w:rsidR="00F1208F" w:rsidRPr="00116746">
        <w:rPr>
          <w:sz w:val="20"/>
          <w:szCs w:val="20"/>
        </w:rPr>
        <w:t>Applicable Laws</w:t>
      </w:r>
      <w:r w:rsidR="007947CD" w:rsidRPr="00116746">
        <w:rPr>
          <w:sz w:val="20"/>
          <w:szCs w:val="20"/>
        </w:rPr>
        <w:t xml:space="preserve">.  </w:t>
      </w:r>
    </w:p>
    <w:p w14:paraId="046F136E" w14:textId="38A839D7" w:rsidR="00F922A9" w:rsidRPr="00116746" w:rsidRDefault="00F922A9" w:rsidP="00F922A9">
      <w:pPr>
        <w:pStyle w:val="Heading2"/>
        <w:numPr>
          <w:ilvl w:val="1"/>
          <w:numId w:val="17"/>
        </w:numPr>
        <w:tabs>
          <w:tab w:val="clear" w:pos="720"/>
          <w:tab w:val="left" w:pos="360"/>
        </w:tabs>
        <w:ind w:left="360" w:firstLine="0"/>
        <w:rPr>
          <w:sz w:val="20"/>
          <w:szCs w:val="20"/>
        </w:rPr>
      </w:pPr>
      <w:r w:rsidRPr="00116746">
        <w:rPr>
          <w:sz w:val="20"/>
          <w:szCs w:val="20"/>
          <w:u w:val="single"/>
        </w:rPr>
        <w:t>Remote Removal of Apps</w:t>
      </w:r>
      <w:r w:rsidRPr="00116746">
        <w:rPr>
          <w:sz w:val="20"/>
          <w:szCs w:val="20"/>
        </w:rPr>
        <w:t xml:space="preserve">.  Cisco may discover an App on </w:t>
      </w:r>
      <w:r w:rsidR="00720068">
        <w:rPr>
          <w:sz w:val="20"/>
          <w:szCs w:val="20"/>
        </w:rPr>
        <w:t>App Center</w:t>
      </w:r>
      <w:r w:rsidRPr="00116746">
        <w:rPr>
          <w:sz w:val="20"/>
          <w:szCs w:val="20"/>
        </w:rPr>
        <w:t xml:space="preserve"> </w:t>
      </w:r>
      <w:r w:rsidR="00CE0671">
        <w:rPr>
          <w:sz w:val="20"/>
          <w:szCs w:val="20"/>
        </w:rPr>
        <w:t xml:space="preserve">that </w:t>
      </w:r>
      <w:r w:rsidRPr="00116746">
        <w:rPr>
          <w:sz w:val="20"/>
          <w:szCs w:val="20"/>
        </w:rPr>
        <w:t xml:space="preserve">violates </w:t>
      </w:r>
      <w:r w:rsidR="00965404">
        <w:rPr>
          <w:sz w:val="20"/>
          <w:szCs w:val="20"/>
        </w:rPr>
        <w:t xml:space="preserve">the App Center Developer Guidelines, </w:t>
      </w:r>
      <w:r w:rsidR="0050145A">
        <w:rPr>
          <w:sz w:val="20"/>
          <w:szCs w:val="20"/>
        </w:rPr>
        <w:t xml:space="preserve">a </w:t>
      </w:r>
      <w:r w:rsidRPr="00116746">
        <w:rPr>
          <w:sz w:val="20"/>
          <w:szCs w:val="20"/>
        </w:rPr>
        <w:t>legal agreement</w:t>
      </w:r>
      <w:r w:rsidR="00406248" w:rsidRPr="00116746">
        <w:rPr>
          <w:sz w:val="20"/>
          <w:szCs w:val="20"/>
        </w:rPr>
        <w:t xml:space="preserve"> or Applicable Laws</w:t>
      </w:r>
      <w:r w:rsidRPr="00116746">
        <w:rPr>
          <w:sz w:val="20"/>
          <w:szCs w:val="20"/>
        </w:rPr>
        <w:t xml:space="preserve">. You agree that in such </w:t>
      </w:r>
      <w:r w:rsidR="00406248" w:rsidRPr="00116746">
        <w:rPr>
          <w:sz w:val="20"/>
          <w:szCs w:val="20"/>
        </w:rPr>
        <w:t>case, Cisco</w:t>
      </w:r>
      <w:r w:rsidRPr="00116746">
        <w:rPr>
          <w:sz w:val="20"/>
          <w:szCs w:val="20"/>
        </w:rPr>
        <w:t xml:space="preserve"> </w:t>
      </w:r>
      <w:r w:rsidR="00406248" w:rsidRPr="00116746">
        <w:rPr>
          <w:sz w:val="20"/>
          <w:szCs w:val="20"/>
        </w:rPr>
        <w:t>has</w:t>
      </w:r>
      <w:r w:rsidRPr="00116746">
        <w:rPr>
          <w:sz w:val="20"/>
          <w:szCs w:val="20"/>
        </w:rPr>
        <w:t xml:space="preserve"> the right to remotely remove th</w:t>
      </w:r>
      <w:r w:rsidR="00406248" w:rsidRPr="00116746">
        <w:rPr>
          <w:sz w:val="20"/>
          <w:szCs w:val="20"/>
        </w:rPr>
        <w:t>e applicable App(s)</w:t>
      </w:r>
      <w:r w:rsidRPr="00116746">
        <w:rPr>
          <w:sz w:val="20"/>
          <w:szCs w:val="20"/>
        </w:rPr>
        <w:t xml:space="preserve"> at its sole discretion.  </w:t>
      </w:r>
    </w:p>
    <w:p w14:paraId="3449044E" w14:textId="3F20D42C" w:rsidR="00007577" w:rsidRPr="00116746" w:rsidRDefault="00007577" w:rsidP="00007577">
      <w:pPr>
        <w:pStyle w:val="Heading1"/>
        <w:numPr>
          <w:ilvl w:val="0"/>
          <w:numId w:val="10"/>
        </w:numPr>
        <w:tabs>
          <w:tab w:val="left" w:pos="360"/>
        </w:tabs>
        <w:ind w:left="360"/>
        <w:rPr>
          <w:sz w:val="20"/>
          <w:szCs w:val="20"/>
        </w:rPr>
      </w:pPr>
      <w:r w:rsidRPr="00116746">
        <w:rPr>
          <w:sz w:val="20"/>
          <w:szCs w:val="20"/>
        </w:rPr>
        <w:t xml:space="preserve">PAYMENT AND PAYMENT METHODS.  </w:t>
      </w:r>
    </w:p>
    <w:p w14:paraId="6BBEC76E" w14:textId="35482188" w:rsidR="00825E07" w:rsidRDefault="00007577" w:rsidP="00DF4FDF">
      <w:pPr>
        <w:pStyle w:val="Heading2"/>
        <w:numPr>
          <w:ilvl w:val="1"/>
          <w:numId w:val="18"/>
        </w:numPr>
        <w:ind w:left="360" w:firstLine="0"/>
        <w:rPr>
          <w:sz w:val="20"/>
          <w:szCs w:val="20"/>
        </w:rPr>
      </w:pPr>
      <w:r w:rsidRPr="00116746">
        <w:rPr>
          <w:sz w:val="20"/>
          <w:szCs w:val="20"/>
          <w:u w:val="single"/>
        </w:rPr>
        <w:t>License Fees</w:t>
      </w:r>
      <w:r w:rsidRPr="00116746">
        <w:rPr>
          <w:sz w:val="20"/>
          <w:szCs w:val="20"/>
        </w:rPr>
        <w:t xml:space="preserve">.  </w:t>
      </w:r>
      <w:r w:rsidR="00825E07">
        <w:rPr>
          <w:sz w:val="20"/>
          <w:szCs w:val="20"/>
        </w:rPr>
        <w:t xml:space="preserve">Initially Apps are offered for download free, without any requirement for payment of license fee(s). </w:t>
      </w:r>
    </w:p>
    <w:p w14:paraId="7036F7A7" w14:textId="5AFB7919" w:rsidR="00007577" w:rsidRPr="00116746" w:rsidRDefault="004420D2" w:rsidP="00825E07">
      <w:pPr>
        <w:pStyle w:val="Heading2"/>
        <w:numPr>
          <w:ilvl w:val="1"/>
          <w:numId w:val="18"/>
        </w:numPr>
        <w:ind w:left="360" w:firstLine="0"/>
        <w:rPr>
          <w:sz w:val="20"/>
          <w:szCs w:val="20"/>
        </w:rPr>
      </w:pPr>
      <w:r>
        <w:rPr>
          <w:sz w:val="20"/>
          <w:szCs w:val="20"/>
        </w:rPr>
        <w:t>If in the future</w:t>
      </w:r>
      <w:r w:rsidR="00007577" w:rsidRPr="00116746">
        <w:rPr>
          <w:sz w:val="20"/>
          <w:szCs w:val="20"/>
        </w:rPr>
        <w:t xml:space="preserve"> </w:t>
      </w:r>
      <w:r>
        <w:rPr>
          <w:sz w:val="20"/>
          <w:szCs w:val="20"/>
        </w:rPr>
        <w:t xml:space="preserve">Apps are </w:t>
      </w:r>
      <w:r w:rsidR="00825E07">
        <w:rPr>
          <w:sz w:val="20"/>
          <w:szCs w:val="20"/>
        </w:rPr>
        <w:t>offered from the</w:t>
      </w:r>
      <w:r>
        <w:rPr>
          <w:sz w:val="20"/>
          <w:szCs w:val="20"/>
        </w:rPr>
        <w:t xml:space="preserve"> App Center for license in exchange for a license fee, </w:t>
      </w:r>
      <w:r w:rsidR="00825E07">
        <w:rPr>
          <w:sz w:val="20"/>
          <w:szCs w:val="20"/>
        </w:rPr>
        <w:t xml:space="preserve">the description of any such </w:t>
      </w:r>
      <w:r w:rsidR="001F1E4C">
        <w:rPr>
          <w:sz w:val="20"/>
          <w:szCs w:val="20"/>
        </w:rPr>
        <w:t xml:space="preserve">App </w:t>
      </w:r>
      <w:r w:rsidR="00825E07">
        <w:rPr>
          <w:sz w:val="20"/>
          <w:szCs w:val="20"/>
        </w:rPr>
        <w:t xml:space="preserve">within the App Center will reflect the applicable license fee.  In such case, </w:t>
      </w:r>
      <w:r w:rsidR="001F1E4C">
        <w:rPr>
          <w:sz w:val="20"/>
          <w:szCs w:val="20"/>
        </w:rPr>
        <w:t xml:space="preserve">these terms will be updated to reflect the terms and conditions applicable for the payment of the </w:t>
      </w:r>
      <w:r w:rsidR="00007577" w:rsidRPr="00116746">
        <w:rPr>
          <w:sz w:val="20"/>
          <w:szCs w:val="20"/>
        </w:rPr>
        <w:t xml:space="preserve">price of the license for </w:t>
      </w:r>
      <w:r w:rsidR="001F1E4C">
        <w:rPr>
          <w:sz w:val="20"/>
          <w:szCs w:val="20"/>
        </w:rPr>
        <w:t>an</w:t>
      </w:r>
      <w:r w:rsidR="001F1E4C" w:rsidRPr="00116746">
        <w:rPr>
          <w:sz w:val="20"/>
          <w:szCs w:val="20"/>
        </w:rPr>
        <w:t xml:space="preserve"> </w:t>
      </w:r>
      <w:r w:rsidR="00007577" w:rsidRPr="00116746">
        <w:rPr>
          <w:sz w:val="20"/>
          <w:szCs w:val="20"/>
        </w:rPr>
        <w:t xml:space="preserve">App and any applicable taxes.  </w:t>
      </w:r>
    </w:p>
    <w:p w14:paraId="79FDF8B5" w14:textId="77777777" w:rsidR="0038632C" w:rsidRPr="00116746" w:rsidRDefault="0038632C" w:rsidP="00C10179">
      <w:pPr>
        <w:pStyle w:val="Heading1"/>
        <w:numPr>
          <w:ilvl w:val="0"/>
          <w:numId w:val="10"/>
        </w:numPr>
        <w:tabs>
          <w:tab w:val="left" w:pos="360"/>
        </w:tabs>
        <w:ind w:left="360"/>
        <w:rPr>
          <w:sz w:val="20"/>
          <w:szCs w:val="20"/>
        </w:rPr>
      </w:pPr>
      <w:r w:rsidRPr="00116746">
        <w:rPr>
          <w:bCs/>
          <w:sz w:val="20"/>
          <w:szCs w:val="20"/>
        </w:rPr>
        <w:t>TERMINATION</w:t>
      </w:r>
      <w:r w:rsidRPr="00116746">
        <w:rPr>
          <w:sz w:val="20"/>
          <w:szCs w:val="20"/>
        </w:rPr>
        <w:t>.</w:t>
      </w:r>
      <w:r w:rsidRPr="00116746">
        <w:rPr>
          <w:bCs/>
          <w:sz w:val="20"/>
          <w:szCs w:val="20"/>
        </w:rPr>
        <w:t xml:space="preserve">  </w:t>
      </w:r>
    </w:p>
    <w:p w14:paraId="1F3B253A" w14:textId="5B6022F7" w:rsidR="0038632C" w:rsidRPr="00116746" w:rsidRDefault="0038632C" w:rsidP="00C10179">
      <w:pPr>
        <w:pStyle w:val="Heading2"/>
        <w:numPr>
          <w:ilvl w:val="1"/>
          <w:numId w:val="19"/>
        </w:numPr>
        <w:ind w:left="360" w:firstLine="0"/>
        <w:rPr>
          <w:kern w:val="28"/>
          <w:sz w:val="20"/>
          <w:szCs w:val="20"/>
        </w:rPr>
      </w:pPr>
      <w:r w:rsidRPr="00116746">
        <w:rPr>
          <w:sz w:val="20"/>
          <w:szCs w:val="20"/>
          <w:u w:val="single"/>
        </w:rPr>
        <w:t>Termination</w:t>
      </w:r>
      <w:r w:rsidRPr="00116746">
        <w:rPr>
          <w:kern w:val="28"/>
          <w:sz w:val="20"/>
          <w:szCs w:val="20"/>
        </w:rPr>
        <w:t xml:space="preserve">.  </w:t>
      </w:r>
      <w:r w:rsidR="001A65DD" w:rsidRPr="00116746">
        <w:rPr>
          <w:kern w:val="28"/>
          <w:sz w:val="20"/>
          <w:szCs w:val="20"/>
        </w:rPr>
        <w:t xml:space="preserve">Either party may terminate this Agreement for any reason or for no reason. Cisco may also in its sole judgment terminate or suspend </w:t>
      </w:r>
      <w:r w:rsidRPr="00116746">
        <w:rPr>
          <w:kern w:val="28"/>
          <w:sz w:val="20"/>
          <w:szCs w:val="20"/>
        </w:rPr>
        <w:t xml:space="preserve">all or part of </w:t>
      </w:r>
      <w:r w:rsidR="00720068">
        <w:rPr>
          <w:kern w:val="28"/>
          <w:sz w:val="20"/>
          <w:szCs w:val="20"/>
        </w:rPr>
        <w:t>App Center</w:t>
      </w:r>
      <w:r w:rsidR="001A65DD" w:rsidRPr="00116746">
        <w:rPr>
          <w:kern w:val="28"/>
          <w:sz w:val="20"/>
          <w:szCs w:val="20"/>
        </w:rPr>
        <w:t xml:space="preserve"> </w:t>
      </w:r>
      <w:r w:rsidRPr="00116746">
        <w:rPr>
          <w:kern w:val="28"/>
          <w:sz w:val="20"/>
          <w:szCs w:val="20"/>
        </w:rPr>
        <w:t>for</w:t>
      </w:r>
      <w:r w:rsidR="001A65DD" w:rsidRPr="00116746">
        <w:rPr>
          <w:kern w:val="28"/>
          <w:sz w:val="20"/>
          <w:szCs w:val="20"/>
        </w:rPr>
        <w:t xml:space="preserve"> </w:t>
      </w:r>
      <w:r w:rsidR="00E73C7A" w:rsidRPr="00116746">
        <w:rPr>
          <w:kern w:val="28"/>
          <w:sz w:val="20"/>
          <w:szCs w:val="20"/>
        </w:rPr>
        <w:t>you only, upon notice to you, or for</w:t>
      </w:r>
      <w:r w:rsidR="006D490A" w:rsidRPr="00116746">
        <w:rPr>
          <w:kern w:val="28"/>
          <w:sz w:val="20"/>
          <w:szCs w:val="20"/>
        </w:rPr>
        <w:t xml:space="preserve"> all </w:t>
      </w:r>
      <w:r w:rsidR="00A91B17" w:rsidRPr="00116746">
        <w:rPr>
          <w:kern w:val="28"/>
          <w:sz w:val="20"/>
          <w:szCs w:val="20"/>
        </w:rPr>
        <w:t>u</w:t>
      </w:r>
      <w:r w:rsidR="009C21FA" w:rsidRPr="00116746">
        <w:rPr>
          <w:kern w:val="28"/>
          <w:sz w:val="20"/>
          <w:szCs w:val="20"/>
        </w:rPr>
        <w:t xml:space="preserve">sers of </w:t>
      </w:r>
      <w:r w:rsidR="00720068">
        <w:rPr>
          <w:kern w:val="28"/>
          <w:sz w:val="20"/>
          <w:szCs w:val="20"/>
        </w:rPr>
        <w:t>App Center</w:t>
      </w:r>
      <w:r w:rsidR="00DE13F4" w:rsidRPr="00116746">
        <w:rPr>
          <w:kern w:val="28"/>
          <w:sz w:val="20"/>
          <w:szCs w:val="20"/>
        </w:rPr>
        <w:t>,</w:t>
      </w:r>
      <w:r w:rsidR="006D490A" w:rsidRPr="00116746">
        <w:rPr>
          <w:kern w:val="28"/>
          <w:sz w:val="20"/>
          <w:szCs w:val="20"/>
        </w:rPr>
        <w:t xml:space="preserve"> </w:t>
      </w:r>
      <w:r w:rsidR="001A65DD" w:rsidRPr="00116746">
        <w:rPr>
          <w:kern w:val="28"/>
          <w:sz w:val="20"/>
          <w:szCs w:val="20"/>
        </w:rPr>
        <w:t xml:space="preserve">without notice.  </w:t>
      </w:r>
    </w:p>
    <w:p w14:paraId="3B0FE415" w14:textId="77777777" w:rsidR="0038632C" w:rsidRPr="00116746" w:rsidRDefault="0038632C" w:rsidP="00C10179">
      <w:pPr>
        <w:pStyle w:val="Heading2"/>
        <w:numPr>
          <w:ilvl w:val="1"/>
          <w:numId w:val="19"/>
        </w:numPr>
        <w:ind w:left="360" w:firstLine="0"/>
        <w:jc w:val="left"/>
        <w:rPr>
          <w:sz w:val="20"/>
          <w:szCs w:val="20"/>
        </w:rPr>
      </w:pPr>
      <w:r w:rsidRPr="00116746">
        <w:rPr>
          <w:sz w:val="20"/>
          <w:szCs w:val="20"/>
          <w:u w:val="single"/>
        </w:rPr>
        <w:t>Effect of Termination</w:t>
      </w:r>
      <w:r w:rsidRPr="00116746">
        <w:rPr>
          <w:sz w:val="20"/>
          <w:szCs w:val="20"/>
        </w:rPr>
        <w:t xml:space="preserve">.  </w:t>
      </w:r>
      <w:r w:rsidR="001A65DD" w:rsidRPr="00116746">
        <w:rPr>
          <w:sz w:val="20"/>
          <w:szCs w:val="20"/>
        </w:rPr>
        <w:t xml:space="preserve">Unless </w:t>
      </w:r>
      <w:r w:rsidR="00A91B17" w:rsidRPr="00116746">
        <w:rPr>
          <w:sz w:val="20"/>
          <w:szCs w:val="20"/>
        </w:rPr>
        <w:t>you are in breach the terms of your license for a particular App</w:t>
      </w:r>
      <w:r w:rsidR="001A65DD" w:rsidRPr="00116746">
        <w:rPr>
          <w:sz w:val="20"/>
          <w:szCs w:val="20"/>
        </w:rPr>
        <w:t xml:space="preserve">, any termination or suspension will not affect </w:t>
      </w:r>
      <w:r w:rsidRPr="00116746">
        <w:rPr>
          <w:sz w:val="20"/>
          <w:szCs w:val="20"/>
        </w:rPr>
        <w:t xml:space="preserve">the </w:t>
      </w:r>
      <w:r w:rsidR="001A65DD" w:rsidRPr="00116746">
        <w:rPr>
          <w:sz w:val="20"/>
          <w:szCs w:val="20"/>
        </w:rPr>
        <w:t>App</w:t>
      </w:r>
      <w:r w:rsidR="00AE5D46" w:rsidRPr="00116746">
        <w:rPr>
          <w:sz w:val="20"/>
          <w:szCs w:val="20"/>
        </w:rPr>
        <w:t>s</w:t>
      </w:r>
      <w:r w:rsidR="001A65DD" w:rsidRPr="00116746">
        <w:rPr>
          <w:sz w:val="20"/>
          <w:szCs w:val="20"/>
        </w:rPr>
        <w:t xml:space="preserve"> </w:t>
      </w:r>
      <w:r w:rsidR="00A91B17" w:rsidRPr="00116746">
        <w:rPr>
          <w:sz w:val="20"/>
          <w:szCs w:val="20"/>
        </w:rPr>
        <w:t xml:space="preserve">that you </w:t>
      </w:r>
      <w:r w:rsidR="001A65DD" w:rsidRPr="00116746">
        <w:rPr>
          <w:sz w:val="20"/>
          <w:szCs w:val="20"/>
        </w:rPr>
        <w:t xml:space="preserve">have previously licensed </w:t>
      </w:r>
      <w:r w:rsidR="00A91B17" w:rsidRPr="00116746">
        <w:rPr>
          <w:sz w:val="20"/>
          <w:szCs w:val="20"/>
        </w:rPr>
        <w:t>and downloaded</w:t>
      </w:r>
      <w:r w:rsidR="001A65DD" w:rsidRPr="00116746">
        <w:rPr>
          <w:sz w:val="20"/>
          <w:szCs w:val="20"/>
        </w:rPr>
        <w:t xml:space="preserve"> before the effective date of the termination or suspension.  The licenses granted </w:t>
      </w:r>
      <w:r w:rsidR="00F52719" w:rsidRPr="00116746">
        <w:rPr>
          <w:sz w:val="20"/>
          <w:szCs w:val="20"/>
        </w:rPr>
        <w:t>by you</w:t>
      </w:r>
      <w:r w:rsidR="00A91B17" w:rsidRPr="00116746">
        <w:rPr>
          <w:sz w:val="20"/>
          <w:szCs w:val="20"/>
        </w:rPr>
        <w:t>, with all associated obligations</w:t>
      </w:r>
      <w:r w:rsidR="00F52719" w:rsidRPr="00116746">
        <w:rPr>
          <w:sz w:val="20"/>
          <w:szCs w:val="20"/>
        </w:rPr>
        <w:t xml:space="preserve"> </w:t>
      </w:r>
      <w:r w:rsidR="00CE0671">
        <w:rPr>
          <w:sz w:val="20"/>
          <w:szCs w:val="20"/>
        </w:rPr>
        <w:t xml:space="preserve">as set forth </w:t>
      </w:r>
      <w:r w:rsidR="001A65DD" w:rsidRPr="00116746">
        <w:rPr>
          <w:sz w:val="20"/>
          <w:szCs w:val="20"/>
        </w:rPr>
        <w:t>in Section</w:t>
      </w:r>
      <w:r w:rsidR="00CE0671">
        <w:rPr>
          <w:sz w:val="20"/>
          <w:szCs w:val="20"/>
        </w:rPr>
        <w:t xml:space="preserve"> 8</w:t>
      </w:r>
      <w:r w:rsidR="000855C5">
        <w:rPr>
          <w:sz w:val="20"/>
          <w:szCs w:val="20"/>
        </w:rPr>
        <w:t>,</w:t>
      </w:r>
      <w:r w:rsidR="00A91B17" w:rsidRPr="00116746">
        <w:rPr>
          <w:sz w:val="20"/>
          <w:szCs w:val="20"/>
        </w:rPr>
        <w:t xml:space="preserve"> will </w:t>
      </w:r>
      <w:r w:rsidR="001A65DD" w:rsidRPr="00116746">
        <w:rPr>
          <w:sz w:val="20"/>
          <w:szCs w:val="20"/>
        </w:rPr>
        <w:t xml:space="preserve">survive </w:t>
      </w:r>
      <w:r w:rsidR="00A91B17" w:rsidRPr="00116746">
        <w:rPr>
          <w:sz w:val="20"/>
          <w:szCs w:val="20"/>
        </w:rPr>
        <w:t>any termination or suspension</w:t>
      </w:r>
      <w:r w:rsidR="001A65DD" w:rsidRPr="00116746">
        <w:rPr>
          <w:sz w:val="20"/>
          <w:szCs w:val="20"/>
        </w:rPr>
        <w:t>.</w:t>
      </w:r>
    </w:p>
    <w:p w14:paraId="6BADD471" w14:textId="77777777" w:rsidR="0038632C" w:rsidRPr="00116746" w:rsidRDefault="00A91B17" w:rsidP="00C10179">
      <w:pPr>
        <w:pStyle w:val="Heading1"/>
        <w:keepNext/>
        <w:numPr>
          <w:ilvl w:val="0"/>
          <w:numId w:val="10"/>
        </w:numPr>
        <w:tabs>
          <w:tab w:val="left" w:pos="360"/>
        </w:tabs>
        <w:ind w:hanging="720"/>
        <w:rPr>
          <w:sz w:val="20"/>
          <w:szCs w:val="20"/>
        </w:rPr>
      </w:pPr>
      <w:r w:rsidRPr="00116746">
        <w:rPr>
          <w:sz w:val="20"/>
          <w:szCs w:val="20"/>
        </w:rPr>
        <w:t xml:space="preserve">APP </w:t>
      </w:r>
      <w:r w:rsidR="0038632C" w:rsidRPr="00116746">
        <w:rPr>
          <w:sz w:val="20"/>
          <w:szCs w:val="20"/>
        </w:rPr>
        <w:t>CONTENT</w:t>
      </w:r>
      <w:r w:rsidRPr="00116746">
        <w:rPr>
          <w:sz w:val="20"/>
          <w:szCs w:val="20"/>
        </w:rPr>
        <w:t>.</w:t>
      </w:r>
      <w:r w:rsidR="0038632C" w:rsidRPr="00116746">
        <w:rPr>
          <w:b w:val="0"/>
          <w:sz w:val="20"/>
          <w:szCs w:val="20"/>
        </w:rPr>
        <w:t xml:space="preserve">  </w:t>
      </w:r>
    </w:p>
    <w:p w14:paraId="06BBD297" w14:textId="7B3D8FB4" w:rsidR="0038632C" w:rsidRPr="00116746" w:rsidRDefault="00B86B74" w:rsidP="00C10179">
      <w:pPr>
        <w:pStyle w:val="Heading2"/>
        <w:numPr>
          <w:ilvl w:val="1"/>
          <w:numId w:val="15"/>
        </w:numPr>
        <w:ind w:left="360" w:firstLine="0"/>
        <w:rPr>
          <w:sz w:val="20"/>
          <w:szCs w:val="20"/>
        </w:rPr>
      </w:pPr>
      <w:bookmarkStart w:id="1" w:name="OLE_LINK1"/>
      <w:r w:rsidRPr="00116746">
        <w:rPr>
          <w:sz w:val="20"/>
          <w:szCs w:val="20"/>
          <w:u w:val="single"/>
        </w:rPr>
        <w:t xml:space="preserve">App </w:t>
      </w:r>
      <w:r w:rsidR="0038632C" w:rsidRPr="00116746">
        <w:rPr>
          <w:sz w:val="20"/>
          <w:szCs w:val="20"/>
          <w:u w:val="single"/>
        </w:rPr>
        <w:t>Content</w:t>
      </w:r>
      <w:r w:rsidR="0038632C" w:rsidRPr="00116746">
        <w:rPr>
          <w:sz w:val="20"/>
          <w:szCs w:val="20"/>
        </w:rPr>
        <w:t xml:space="preserve">.  </w:t>
      </w:r>
      <w:r w:rsidR="000855C5">
        <w:rPr>
          <w:sz w:val="20"/>
          <w:szCs w:val="20"/>
        </w:rPr>
        <w:t>For non-Cisco Apps, t</w:t>
      </w:r>
      <w:r w:rsidRPr="00116746">
        <w:rPr>
          <w:sz w:val="20"/>
          <w:szCs w:val="20"/>
        </w:rPr>
        <w:t>he App Developers</w:t>
      </w:r>
      <w:r w:rsidR="000855C5">
        <w:rPr>
          <w:sz w:val="20"/>
          <w:szCs w:val="20"/>
        </w:rPr>
        <w:t xml:space="preserve"> and</w:t>
      </w:r>
      <w:r w:rsidRPr="00116746">
        <w:rPr>
          <w:sz w:val="20"/>
          <w:szCs w:val="20"/>
        </w:rPr>
        <w:t xml:space="preserve"> </w:t>
      </w:r>
      <w:r w:rsidR="00F32E6D" w:rsidRPr="00116746">
        <w:rPr>
          <w:sz w:val="20"/>
          <w:szCs w:val="20"/>
        </w:rPr>
        <w:t xml:space="preserve">not </w:t>
      </w:r>
      <w:r w:rsidR="006F3E0E" w:rsidRPr="00116746">
        <w:rPr>
          <w:sz w:val="20"/>
          <w:szCs w:val="20"/>
        </w:rPr>
        <w:t xml:space="preserve">Cisco, own and </w:t>
      </w:r>
      <w:r w:rsidR="0038632C" w:rsidRPr="00116746">
        <w:rPr>
          <w:sz w:val="20"/>
          <w:szCs w:val="20"/>
        </w:rPr>
        <w:t xml:space="preserve">are solely responsible for </w:t>
      </w:r>
      <w:r w:rsidRPr="00116746">
        <w:rPr>
          <w:sz w:val="20"/>
          <w:szCs w:val="20"/>
        </w:rPr>
        <w:t>their Apps and App</w:t>
      </w:r>
      <w:r w:rsidR="0038632C" w:rsidRPr="00116746">
        <w:rPr>
          <w:sz w:val="20"/>
          <w:szCs w:val="20"/>
        </w:rPr>
        <w:t xml:space="preserve"> Content, including </w:t>
      </w:r>
      <w:r w:rsidRPr="00116746">
        <w:rPr>
          <w:sz w:val="20"/>
          <w:szCs w:val="20"/>
        </w:rPr>
        <w:t>whether the Apps and App Content</w:t>
      </w:r>
      <w:r w:rsidR="0038632C" w:rsidRPr="00116746">
        <w:rPr>
          <w:sz w:val="20"/>
          <w:szCs w:val="20"/>
        </w:rPr>
        <w:t xml:space="preserve"> complies with all </w:t>
      </w:r>
      <w:r w:rsidR="001A65DD" w:rsidRPr="00116746">
        <w:rPr>
          <w:sz w:val="20"/>
          <w:szCs w:val="20"/>
        </w:rPr>
        <w:t>Applicable Laws</w:t>
      </w:r>
      <w:r w:rsidR="0038632C" w:rsidRPr="00116746">
        <w:rPr>
          <w:sz w:val="20"/>
          <w:szCs w:val="20"/>
        </w:rPr>
        <w:t xml:space="preserve">. </w:t>
      </w:r>
      <w:r w:rsidRPr="00116746">
        <w:rPr>
          <w:sz w:val="20"/>
          <w:szCs w:val="20"/>
        </w:rPr>
        <w:t xml:space="preserve">Cisco </w:t>
      </w:r>
      <w:r w:rsidR="00021B0D" w:rsidRPr="00116746">
        <w:rPr>
          <w:sz w:val="20"/>
          <w:szCs w:val="20"/>
        </w:rPr>
        <w:t>and its Subcontractors are</w:t>
      </w:r>
      <w:r w:rsidRPr="00116746">
        <w:rPr>
          <w:sz w:val="20"/>
          <w:szCs w:val="20"/>
        </w:rPr>
        <w:t xml:space="preserve"> under no </w:t>
      </w:r>
      <w:r w:rsidR="00951E81" w:rsidRPr="00116746">
        <w:rPr>
          <w:sz w:val="20"/>
          <w:szCs w:val="20"/>
        </w:rPr>
        <w:t>obligation</w:t>
      </w:r>
      <w:r w:rsidRPr="00116746">
        <w:rPr>
          <w:sz w:val="20"/>
          <w:szCs w:val="20"/>
        </w:rPr>
        <w:t xml:space="preserve"> to include a</w:t>
      </w:r>
      <w:r w:rsidR="009C21FA" w:rsidRPr="00116746">
        <w:rPr>
          <w:sz w:val="20"/>
          <w:szCs w:val="20"/>
        </w:rPr>
        <w:t xml:space="preserve">n App or App Content in </w:t>
      </w:r>
      <w:r w:rsidR="00720068">
        <w:rPr>
          <w:sz w:val="20"/>
          <w:szCs w:val="20"/>
        </w:rPr>
        <w:t>App Center</w:t>
      </w:r>
      <w:r w:rsidRPr="00116746">
        <w:rPr>
          <w:sz w:val="20"/>
          <w:szCs w:val="20"/>
        </w:rPr>
        <w:t xml:space="preserve"> or</w:t>
      </w:r>
      <w:r w:rsidR="0038632C" w:rsidRPr="00116746">
        <w:rPr>
          <w:sz w:val="20"/>
          <w:szCs w:val="20"/>
        </w:rPr>
        <w:t xml:space="preserve"> to monitor </w:t>
      </w:r>
      <w:r w:rsidRPr="00116746">
        <w:rPr>
          <w:sz w:val="20"/>
          <w:szCs w:val="20"/>
        </w:rPr>
        <w:t xml:space="preserve">Apps or App </w:t>
      </w:r>
      <w:r w:rsidR="0038632C" w:rsidRPr="00116746">
        <w:rPr>
          <w:sz w:val="20"/>
          <w:szCs w:val="20"/>
        </w:rPr>
        <w:t xml:space="preserve">Content. Cisco </w:t>
      </w:r>
      <w:r w:rsidR="00021B0D" w:rsidRPr="00116746">
        <w:rPr>
          <w:sz w:val="20"/>
          <w:szCs w:val="20"/>
        </w:rPr>
        <w:t xml:space="preserve">and its Subcontractors </w:t>
      </w:r>
      <w:r w:rsidR="0038632C" w:rsidRPr="00116746">
        <w:rPr>
          <w:sz w:val="20"/>
          <w:szCs w:val="20"/>
        </w:rPr>
        <w:t xml:space="preserve">may remove or restrict </w:t>
      </w:r>
      <w:r w:rsidR="00951E81" w:rsidRPr="00116746">
        <w:rPr>
          <w:sz w:val="20"/>
          <w:szCs w:val="20"/>
        </w:rPr>
        <w:t xml:space="preserve">Apps and </w:t>
      </w:r>
      <w:r w:rsidRPr="00116746">
        <w:rPr>
          <w:sz w:val="20"/>
          <w:szCs w:val="20"/>
        </w:rPr>
        <w:t xml:space="preserve">App </w:t>
      </w:r>
      <w:r w:rsidR="0038632C" w:rsidRPr="00116746">
        <w:rPr>
          <w:sz w:val="20"/>
          <w:szCs w:val="20"/>
        </w:rPr>
        <w:t xml:space="preserve">Content </w:t>
      </w:r>
      <w:r w:rsidR="00015AAA">
        <w:rPr>
          <w:sz w:val="20"/>
          <w:szCs w:val="20"/>
        </w:rPr>
        <w:t xml:space="preserve">from </w:t>
      </w:r>
      <w:r w:rsidR="00720068">
        <w:rPr>
          <w:sz w:val="20"/>
          <w:szCs w:val="20"/>
        </w:rPr>
        <w:t>App Center</w:t>
      </w:r>
      <w:r w:rsidR="00015AAA">
        <w:rPr>
          <w:sz w:val="20"/>
          <w:szCs w:val="20"/>
        </w:rPr>
        <w:t xml:space="preserve"> </w:t>
      </w:r>
      <w:r w:rsidR="0038632C" w:rsidRPr="00116746">
        <w:rPr>
          <w:sz w:val="20"/>
          <w:szCs w:val="20"/>
        </w:rPr>
        <w:t xml:space="preserve">and will have no liability to you if </w:t>
      </w:r>
      <w:r w:rsidR="00021B0D" w:rsidRPr="00116746">
        <w:rPr>
          <w:sz w:val="20"/>
          <w:szCs w:val="20"/>
        </w:rPr>
        <w:t xml:space="preserve">they </w:t>
      </w:r>
      <w:r w:rsidR="0038632C" w:rsidRPr="00116746">
        <w:rPr>
          <w:sz w:val="20"/>
          <w:szCs w:val="20"/>
        </w:rPr>
        <w:t xml:space="preserve">do so.  </w:t>
      </w:r>
    </w:p>
    <w:p w14:paraId="6E8A8EBE" w14:textId="77777777" w:rsidR="00D61D97" w:rsidRPr="00116746" w:rsidRDefault="001A65DD">
      <w:pPr>
        <w:pStyle w:val="Heading2"/>
        <w:numPr>
          <w:ilvl w:val="1"/>
          <w:numId w:val="15"/>
        </w:numPr>
        <w:ind w:left="360" w:firstLine="0"/>
        <w:rPr>
          <w:sz w:val="20"/>
          <w:szCs w:val="20"/>
        </w:rPr>
      </w:pPr>
      <w:r w:rsidRPr="00116746">
        <w:rPr>
          <w:sz w:val="20"/>
          <w:szCs w:val="20"/>
          <w:u w:val="single"/>
        </w:rPr>
        <w:t>Changes to App</w:t>
      </w:r>
      <w:r w:rsidR="00B86B74" w:rsidRPr="00116746">
        <w:rPr>
          <w:sz w:val="20"/>
          <w:szCs w:val="20"/>
          <w:u w:val="single"/>
        </w:rPr>
        <w:t>s</w:t>
      </w:r>
      <w:r w:rsidR="0038632C" w:rsidRPr="00116746">
        <w:rPr>
          <w:sz w:val="20"/>
          <w:szCs w:val="20"/>
        </w:rPr>
        <w:t xml:space="preserve">.  </w:t>
      </w:r>
      <w:r w:rsidR="00B86B74" w:rsidRPr="00116746">
        <w:rPr>
          <w:sz w:val="20"/>
          <w:szCs w:val="20"/>
        </w:rPr>
        <w:t>Apps and App Content may change at any time and for any reason</w:t>
      </w:r>
      <w:r w:rsidR="0038632C" w:rsidRPr="00116746">
        <w:rPr>
          <w:sz w:val="20"/>
          <w:szCs w:val="20"/>
        </w:rPr>
        <w:t xml:space="preserve">. </w:t>
      </w:r>
      <w:r w:rsidR="00B86B74" w:rsidRPr="00116746">
        <w:rPr>
          <w:sz w:val="20"/>
          <w:szCs w:val="20"/>
        </w:rPr>
        <w:t>Cisco</w:t>
      </w:r>
      <w:r w:rsidR="00021B0D" w:rsidRPr="00116746">
        <w:rPr>
          <w:sz w:val="20"/>
          <w:szCs w:val="20"/>
        </w:rPr>
        <w:t xml:space="preserve">, its Subcontractors </w:t>
      </w:r>
      <w:r w:rsidR="00B86B74" w:rsidRPr="00116746">
        <w:rPr>
          <w:sz w:val="20"/>
          <w:szCs w:val="20"/>
        </w:rPr>
        <w:t xml:space="preserve">and </w:t>
      </w:r>
      <w:r w:rsidR="00665F38" w:rsidRPr="00116746">
        <w:rPr>
          <w:sz w:val="20"/>
          <w:szCs w:val="20"/>
        </w:rPr>
        <w:t xml:space="preserve">the </w:t>
      </w:r>
      <w:r w:rsidR="00CE0671">
        <w:rPr>
          <w:sz w:val="20"/>
          <w:szCs w:val="20"/>
        </w:rPr>
        <w:t xml:space="preserve">Third Party </w:t>
      </w:r>
      <w:r w:rsidR="00B86B74" w:rsidRPr="00116746">
        <w:rPr>
          <w:sz w:val="20"/>
          <w:szCs w:val="20"/>
        </w:rPr>
        <w:t xml:space="preserve">App Developers are under no obligation to make </w:t>
      </w:r>
      <w:r w:rsidR="0038632C" w:rsidRPr="00116746">
        <w:rPr>
          <w:sz w:val="20"/>
          <w:szCs w:val="20"/>
        </w:rPr>
        <w:t xml:space="preserve">bug fixes, updates, upgrades, modifications, enhancements, supplements to, revisions, new releases and new versions of </w:t>
      </w:r>
      <w:r w:rsidR="00B86B74" w:rsidRPr="00116746">
        <w:rPr>
          <w:sz w:val="20"/>
          <w:szCs w:val="20"/>
        </w:rPr>
        <w:t xml:space="preserve">any </w:t>
      </w:r>
      <w:r w:rsidR="0038632C" w:rsidRPr="00116746">
        <w:rPr>
          <w:sz w:val="20"/>
          <w:szCs w:val="20"/>
        </w:rPr>
        <w:t xml:space="preserve">App.  </w:t>
      </w:r>
      <w:r w:rsidR="00665F38" w:rsidRPr="00116746">
        <w:rPr>
          <w:sz w:val="20"/>
          <w:szCs w:val="20"/>
        </w:rPr>
        <w:t>Further, Cisco</w:t>
      </w:r>
      <w:r w:rsidR="00021B0D" w:rsidRPr="00116746">
        <w:rPr>
          <w:sz w:val="20"/>
          <w:szCs w:val="20"/>
        </w:rPr>
        <w:t>, its Subcontractors</w:t>
      </w:r>
      <w:r w:rsidR="00665F38" w:rsidRPr="00116746">
        <w:rPr>
          <w:sz w:val="20"/>
          <w:szCs w:val="20"/>
        </w:rPr>
        <w:t xml:space="preserve"> and the </w:t>
      </w:r>
      <w:r w:rsidR="00CE0671">
        <w:rPr>
          <w:sz w:val="20"/>
          <w:szCs w:val="20"/>
        </w:rPr>
        <w:t xml:space="preserve">Third Party </w:t>
      </w:r>
      <w:r w:rsidR="00665F38" w:rsidRPr="00116746">
        <w:rPr>
          <w:sz w:val="20"/>
          <w:szCs w:val="20"/>
        </w:rPr>
        <w:t>App Developers are not obligated for any failure to store, remove or accurately provide information.</w:t>
      </w:r>
    </w:p>
    <w:bookmarkEnd w:id="1"/>
    <w:p w14:paraId="54930F73" w14:textId="77777777" w:rsidR="0038632C" w:rsidRPr="00116746" w:rsidRDefault="00CE0671" w:rsidP="00C10179">
      <w:pPr>
        <w:pStyle w:val="Heading1"/>
        <w:numPr>
          <w:ilvl w:val="0"/>
          <w:numId w:val="10"/>
        </w:numPr>
        <w:tabs>
          <w:tab w:val="clear" w:pos="720"/>
        </w:tabs>
        <w:ind w:left="360"/>
        <w:rPr>
          <w:sz w:val="20"/>
          <w:szCs w:val="20"/>
        </w:rPr>
      </w:pPr>
      <w:r>
        <w:rPr>
          <w:sz w:val="20"/>
          <w:szCs w:val="20"/>
        </w:rPr>
        <w:t>A</w:t>
      </w:r>
      <w:r w:rsidR="004622F4">
        <w:rPr>
          <w:sz w:val="20"/>
          <w:szCs w:val="20"/>
        </w:rPr>
        <w:t>PP</w:t>
      </w:r>
      <w:r>
        <w:rPr>
          <w:sz w:val="20"/>
          <w:szCs w:val="20"/>
        </w:rPr>
        <w:t xml:space="preserve"> </w:t>
      </w:r>
      <w:r w:rsidR="0038632C" w:rsidRPr="00116746">
        <w:rPr>
          <w:sz w:val="20"/>
          <w:szCs w:val="20"/>
        </w:rPr>
        <w:t xml:space="preserve">WARRANTY AND SUPPORT.  </w:t>
      </w:r>
      <w:r w:rsidR="00951E81" w:rsidRPr="00116746">
        <w:rPr>
          <w:b w:val="0"/>
          <w:bCs/>
          <w:sz w:val="20"/>
          <w:szCs w:val="20"/>
        </w:rPr>
        <w:t xml:space="preserve">App Developers are </w:t>
      </w:r>
      <w:r w:rsidR="0038632C" w:rsidRPr="00116746">
        <w:rPr>
          <w:b w:val="0"/>
          <w:bCs/>
          <w:sz w:val="20"/>
          <w:szCs w:val="20"/>
        </w:rPr>
        <w:t xml:space="preserve">solely responsible for warranty, support and maintenance of </w:t>
      </w:r>
      <w:r>
        <w:rPr>
          <w:b w:val="0"/>
          <w:bCs/>
          <w:sz w:val="20"/>
          <w:szCs w:val="20"/>
        </w:rPr>
        <w:t>their</w:t>
      </w:r>
      <w:r w:rsidR="0038632C" w:rsidRPr="00116746">
        <w:rPr>
          <w:b w:val="0"/>
          <w:bCs/>
          <w:sz w:val="20"/>
          <w:szCs w:val="20"/>
        </w:rPr>
        <w:t xml:space="preserve"> App</w:t>
      </w:r>
      <w:r w:rsidR="00262D61" w:rsidRPr="00116746">
        <w:rPr>
          <w:b w:val="0"/>
          <w:bCs/>
          <w:sz w:val="20"/>
          <w:szCs w:val="20"/>
        </w:rPr>
        <w:t>s</w:t>
      </w:r>
      <w:r w:rsidR="0038632C" w:rsidRPr="00116746">
        <w:rPr>
          <w:b w:val="0"/>
          <w:bCs/>
          <w:sz w:val="20"/>
          <w:szCs w:val="20"/>
        </w:rPr>
        <w:t xml:space="preserve"> and any complaints about </w:t>
      </w:r>
      <w:r>
        <w:rPr>
          <w:b w:val="0"/>
          <w:bCs/>
          <w:sz w:val="20"/>
          <w:szCs w:val="20"/>
        </w:rPr>
        <w:t>their</w:t>
      </w:r>
      <w:r w:rsidR="0038632C" w:rsidRPr="00116746">
        <w:rPr>
          <w:b w:val="0"/>
          <w:bCs/>
          <w:sz w:val="20"/>
          <w:szCs w:val="20"/>
        </w:rPr>
        <w:t xml:space="preserve"> App</w:t>
      </w:r>
      <w:r w:rsidR="00262D61" w:rsidRPr="00116746">
        <w:rPr>
          <w:b w:val="0"/>
          <w:bCs/>
          <w:sz w:val="20"/>
          <w:szCs w:val="20"/>
        </w:rPr>
        <w:t>s</w:t>
      </w:r>
      <w:r w:rsidR="0038632C" w:rsidRPr="00116746">
        <w:rPr>
          <w:b w:val="0"/>
          <w:bCs/>
          <w:sz w:val="20"/>
          <w:szCs w:val="20"/>
        </w:rPr>
        <w:t xml:space="preserve">. </w:t>
      </w:r>
      <w:r w:rsidR="004A1CDE" w:rsidRPr="00116746">
        <w:rPr>
          <w:b w:val="0"/>
          <w:bCs/>
          <w:sz w:val="20"/>
          <w:szCs w:val="20"/>
        </w:rPr>
        <w:t>C</w:t>
      </w:r>
      <w:r w:rsidR="0038632C" w:rsidRPr="00116746">
        <w:rPr>
          <w:b w:val="0"/>
          <w:bCs/>
          <w:sz w:val="20"/>
          <w:szCs w:val="20"/>
        </w:rPr>
        <w:t xml:space="preserve">ontact information will be displayed </w:t>
      </w:r>
      <w:r>
        <w:rPr>
          <w:b w:val="0"/>
          <w:bCs/>
          <w:sz w:val="20"/>
          <w:szCs w:val="20"/>
        </w:rPr>
        <w:t xml:space="preserve">for </w:t>
      </w:r>
      <w:r w:rsidR="0038632C" w:rsidRPr="00116746">
        <w:rPr>
          <w:b w:val="0"/>
          <w:bCs/>
          <w:sz w:val="20"/>
          <w:szCs w:val="20"/>
        </w:rPr>
        <w:t xml:space="preserve">each </w:t>
      </w:r>
      <w:r w:rsidR="007B4216" w:rsidRPr="00116746">
        <w:rPr>
          <w:b w:val="0"/>
          <w:bCs/>
          <w:sz w:val="20"/>
          <w:szCs w:val="20"/>
        </w:rPr>
        <w:t xml:space="preserve">App </w:t>
      </w:r>
      <w:r w:rsidR="0038632C" w:rsidRPr="00116746">
        <w:rPr>
          <w:b w:val="0"/>
          <w:bCs/>
          <w:sz w:val="20"/>
          <w:szCs w:val="20"/>
        </w:rPr>
        <w:t xml:space="preserve">and made available to </w:t>
      </w:r>
      <w:r>
        <w:rPr>
          <w:b w:val="0"/>
          <w:bCs/>
          <w:sz w:val="20"/>
          <w:szCs w:val="20"/>
        </w:rPr>
        <w:t>you</w:t>
      </w:r>
      <w:r w:rsidR="0038632C" w:rsidRPr="00116746">
        <w:rPr>
          <w:b w:val="0"/>
          <w:bCs/>
          <w:sz w:val="20"/>
          <w:szCs w:val="20"/>
        </w:rPr>
        <w:t xml:space="preserve"> for customer support purposes</w:t>
      </w:r>
      <w:r w:rsidR="0038632C" w:rsidRPr="00116746">
        <w:rPr>
          <w:b w:val="0"/>
          <w:sz w:val="20"/>
          <w:szCs w:val="20"/>
        </w:rPr>
        <w:t xml:space="preserve">.  </w:t>
      </w:r>
    </w:p>
    <w:p w14:paraId="28C49581" w14:textId="4EE91091" w:rsidR="00255FBC" w:rsidRPr="00116746" w:rsidRDefault="00255FBC" w:rsidP="00255FBC">
      <w:pPr>
        <w:pStyle w:val="Heading1"/>
        <w:numPr>
          <w:ilvl w:val="0"/>
          <w:numId w:val="10"/>
        </w:numPr>
        <w:tabs>
          <w:tab w:val="clear" w:pos="720"/>
        </w:tabs>
        <w:ind w:left="360"/>
        <w:rPr>
          <w:sz w:val="20"/>
          <w:szCs w:val="20"/>
        </w:rPr>
      </w:pPr>
      <w:r w:rsidRPr="00116746">
        <w:rPr>
          <w:sz w:val="20"/>
          <w:szCs w:val="20"/>
        </w:rPr>
        <w:t xml:space="preserve">OWNERSHIP RIGHTS.  </w:t>
      </w:r>
      <w:r w:rsidR="0047071A" w:rsidRPr="00116746">
        <w:rPr>
          <w:b w:val="0"/>
          <w:sz w:val="20"/>
          <w:szCs w:val="20"/>
        </w:rPr>
        <w:t xml:space="preserve">You agree that Cisco and/or third parties own all right, title and interest in and to </w:t>
      </w:r>
      <w:r w:rsidR="00720068">
        <w:rPr>
          <w:b w:val="0"/>
          <w:sz w:val="20"/>
          <w:szCs w:val="20"/>
        </w:rPr>
        <w:t>App Center</w:t>
      </w:r>
      <w:r w:rsidR="0047071A" w:rsidRPr="00116746">
        <w:rPr>
          <w:b w:val="0"/>
          <w:sz w:val="20"/>
          <w:szCs w:val="20"/>
        </w:rPr>
        <w:t xml:space="preserve"> and the Apps available through </w:t>
      </w:r>
      <w:r w:rsidR="00720068">
        <w:rPr>
          <w:b w:val="0"/>
          <w:sz w:val="20"/>
          <w:szCs w:val="20"/>
        </w:rPr>
        <w:t>App Center</w:t>
      </w:r>
      <w:r w:rsidR="0047071A" w:rsidRPr="00116746">
        <w:rPr>
          <w:b w:val="0"/>
          <w:sz w:val="20"/>
          <w:szCs w:val="20"/>
        </w:rPr>
        <w:t>, including without limitation all applicable Intellectual Property Rights in the Products. "</w:t>
      </w:r>
      <w:r w:rsidR="0047071A" w:rsidRPr="00DD41AD">
        <w:rPr>
          <w:sz w:val="20"/>
          <w:szCs w:val="20"/>
        </w:rPr>
        <w:t>Intellectual Property Rights</w:t>
      </w:r>
      <w:r w:rsidR="0047071A" w:rsidRPr="00116746">
        <w:rPr>
          <w:b w:val="0"/>
          <w:sz w:val="20"/>
          <w:szCs w:val="20"/>
        </w:rPr>
        <w:t>" means any and all rights existing under patent law, copyright law, trade secret law, trademark law, unfair competition law, and any and all other proprietary rights worldwide.</w:t>
      </w:r>
      <w:r w:rsidRPr="00116746">
        <w:rPr>
          <w:b w:val="0"/>
          <w:sz w:val="20"/>
          <w:szCs w:val="20"/>
        </w:rPr>
        <w:t xml:space="preserve">  </w:t>
      </w:r>
    </w:p>
    <w:p w14:paraId="18A850D4" w14:textId="77777777" w:rsidR="0038632C" w:rsidRPr="00116746" w:rsidRDefault="0038632C" w:rsidP="00C10179">
      <w:pPr>
        <w:pStyle w:val="Heading1"/>
        <w:numPr>
          <w:ilvl w:val="0"/>
          <w:numId w:val="10"/>
        </w:numPr>
        <w:tabs>
          <w:tab w:val="left" w:pos="360"/>
        </w:tabs>
        <w:ind w:left="360"/>
        <w:rPr>
          <w:sz w:val="20"/>
          <w:szCs w:val="20"/>
        </w:rPr>
      </w:pPr>
      <w:r w:rsidRPr="00116746">
        <w:rPr>
          <w:sz w:val="20"/>
          <w:szCs w:val="20"/>
        </w:rPr>
        <w:lastRenderedPageBreak/>
        <w:t>LICENSES.</w:t>
      </w:r>
    </w:p>
    <w:p w14:paraId="0C319C20" w14:textId="206B72EC" w:rsidR="0038632C" w:rsidRPr="00116746" w:rsidRDefault="00720068" w:rsidP="00C10179">
      <w:pPr>
        <w:pStyle w:val="Heading2"/>
        <w:numPr>
          <w:ilvl w:val="1"/>
          <w:numId w:val="11"/>
        </w:numPr>
        <w:ind w:left="360" w:firstLine="0"/>
        <w:rPr>
          <w:sz w:val="20"/>
          <w:szCs w:val="20"/>
        </w:rPr>
      </w:pPr>
      <w:r>
        <w:rPr>
          <w:sz w:val="20"/>
          <w:szCs w:val="20"/>
          <w:u w:val="single"/>
        </w:rPr>
        <w:t>App Center</w:t>
      </w:r>
      <w:r w:rsidR="00F32E6D" w:rsidRPr="00116746">
        <w:rPr>
          <w:sz w:val="20"/>
          <w:szCs w:val="20"/>
          <w:u w:val="single"/>
        </w:rPr>
        <w:t xml:space="preserve"> </w:t>
      </w:r>
      <w:r w:rsidR="007D4E1B" w:rsidRPr="00116746">
        <w:rPr>
          <w:sz w:val="20"/>
          <w:szCs w:val="20"/>
          <w:u w:val="single"/>
        </w:rPr>
        <w:t>License</w:t>
      </w:r>
      <w:r w:rsidR="0038632C" w:rsidRPr="00116746">
        <w:rPr>
          <w:sz w:val="20"/>
          <w:szCs w:val="20"/>
        </w:rPr>
        <w:t xml:space="preserve">. Subject to the terms of this Agreement, Cisco grants </w:t>
      </w:r>
      <w:r w:rsidR="001D1135" w:rsidRPr="00116746">
        <w:rPr>
          <w:sz w:val="20"/>
          <w:szCs w:val="20"/>
        </w:rPr>
        <w:t>you</w:t>
      </w:r>
      <w:r w:rsidR="0038632C" w:rsidRPr="00116746">
        <w:rPr>
          <w:sz w:val="20"/>
          <w:szCs w:val="20"/>
        </w:rPr>
        <w:t xml:space="preserve"> a limited, nonexclusive, non-assignable, non-sublicensable, revocable, worldwide right and license to access and </w:t>
      </w:r>
      <w:r w:rsidR="004B07A7" w:rsidRPr="00116746">
        <w:rPr>
          <w:sz w:val="20"/>
          <w:szCs w:val="20"/>
        </w:rPr>
        <w:t>use</w:t>
      </w:r>
      <w:r w:rsidR="0038632C" w:rsidRPr="00116746">
        <w:rPr>
          <w:sz w:val="20"/>
          <w:szCs w:val="20"/>
        </w:rPr>
        <w:t xml:space="preserve"> </w:t>
      </w:r>
      <w:r w:rsidR="009E537E">
        <w:rPr>
          <w:sz w:val="20"/>
          <w:szCs w:val="20"/>
        </w:rPr>
        <w:t xml:space="preserve">the </w:t>
      </w:r>
      <w:r>
        <w:rPr>
          <w:sz w:val="20"/>
          <w:szCs w:val="20"/>
        </w:rPr>
        <w:t>App Center</w:t>
      </w:r>
      <w:r w:rsidR="0038632C" w:rsidRPr="00116746">
        <w:rPr>
          <w:sz w:val="20"/>
          <w:szCs w:val="20"/>
        </w:rPr>
        <w:t xml:space="preserve">, and those materials that are made available to you on </w:t>
      </w:r>
      <w:r>
        <w:rPr>
          <w:sz w:val="20"/>
          <w:szCs w:val="20"/>
        </w:rPr>
        <w:t>App Center</w:t>
      </w:r>
      <w:r w:rsidR="007E680D" w:rsidRPr="00116746">
        <w:rPr>
          <w:sz w:val="20"/>
          <w:szCs w:val="20"/>
        </w:rPr>
        <w:t xml:space="preserve"> (other than Developer Content which is licensed under a separate Developer EULA </w:t>
      </w:r>
      <w:r w:rsidR="00C00058" w:rsidRPr="00116746">
        <w:rPr>
          <w:sz w:val="20"/>
          <w:szCs w:val="20"/>
        </w:rPr>
        <w:t>and/</w:t>
      </w:r>
      <w:r w:rsidR="007E680D" w:rsidRPr="00116746">
        <w:rPr>
          <w:sz w:val="20"/>
          <w:szCs w:val="20"/>
        </w:rPr>
        <w:t>or the Default EULA Terms)</w:t>
      </w:r>
      <w:r w:rsidR="002970D1">
        <w:rPr>
          <w:sz w:val="20"/>
          <w:szCs w:val="20"/>
        </w:rPr>
        <w:t xml:space="preserve"> for the sole purpose of licensing and downloading Apps</w:t>
      </w:r>
      <w:r w:rsidR="0038632C" w:rsidRPr="00116746">
        <w:rPr>
          <w:sz w:val="20"/>
          <w:szCs w:val="20"/>
        </w:rPr>
        <w:t xml:space="preserve">.  </w:t>
      </w:r>
    </w:p>
    <w:p w14:paraId="663F398F" w14:textId="50583B76" w:rsidR="004B2EDF" w:rsidRPr="00116746" w:rsidRDefault="00C00058" w:rsidP="00F32E6D">
      <w:pPr>
        <w:pStyle w:val="Heading2"/>
        <w:numPr>
          <w:ilvl w:val="1"/>
          <w:numId w:val="11"/>
        </w:numPr>
        <w:ind w:left="360" w:firstLine="0"/>
        <w:rPr>
          <w:sz w:val="20"/>
          <w:szCs w:val="20"/>
        </w:rPr>
      </w:pPr>
      <w:r w:rsidRPr="00116746">
        <w:rPr>
          <w:sz w:val="20"/>
          <w:szCs w:val="20"/>
          <w:u w:val="single"/>
        </w:rPr>
        <w:t>Developer EULA</w:t>
      </w:r>
      <w:r w:rsidR="00297C58" w:rsidRPr="00116746">
        <w:rPr>
          <w:sz w:val="20"/>
          <w:szCs w:val="20"/>
          <w:u w:val="single"/>
        </w:rPr>
        <w:t>s</w:t>
      </w:r>
      <w:r w:rsidRPr="00116746">
        <w:rPr>
          <w:sz w:val="20"/>
          <w:szCs w:val="20"/>
          <w:u w:val="single"/>
        </w:rPr>
        <w:t xml:space="preserve"> and </w:t>
      </w:r>
      <w:r w:rsidR="00297C58" w:rsidRPr="00116746">
        <w:rPr>
          <w:sz w:val="20"/>
          <w:szCs w:val="20"/>
          <w:u w:val="single"/>
        </w:rPr>
        <w:t xml:space="preserve">the </w:t>
      </w:r>
      <w:r w:rsidRPr="00116746">
        <w:rPr>
          <w:sz w:val="20"/>
          <w:szCs w:val="20"/>
          <w:u w:val="single"/>
        </w:rPr>
        <w:t>Default EULA</w:t>
      </w:r>
      <w:r w:rsidR="00385644" w:rsidRPr="00116746">
        <w:rPr>
          <w:sz w:val="20"/>
          <w:szCs w:val="20"/>
          <w:u w:val="single"/>
        </w:rPr>
        <w:t xml:space="preserve"> Terms</w:t>
      </w:r>
      <w:r w:rsidR="00F32E6D" w:rsidRPr="00116746">
        <w:rPr>
          <w:sz w:val="20"/>
          <w:szCs w:val="20"/>
        </w:rPr>
        <w:t>.</w:t>
      </w:r>
      <w:r w:rsidR="004B2EDF" w:rsidRPr="00116746">
        <w:rPr>
          <w:sz w:val="20"/>
          <w:szCs w:val="20"/>
        </w:rPr>
        <w:t xml:space="preserve"> </w:t>
      </w:r>
      <w:r w:rsidR="00385644" w:rsidRPr="00116746">
        <w:rPr>
          <w:sz w:val="20"/>
          <w:szCs w:val="20"/>
        </w:rPr>
        <w:t>You agree that the provisions of our Default EULA</w:t>
      </w:r>
      <w:r w:rsidR="00C65ED1" w:rsidRPr="00116746">
        <w:rPr>
          <w:sz w:val="20"/>
          <w:szCs w:val="20"/>
        </w:rPr>
        <w:t xml:space="preserve"> Terms</w:t>
      </w:r>
      <w:r w:rsidR="00385644" w:rsidRPr="00116746">
        <w:rPr>
          <w:sz w:val="20"/>
          <w:szCs w:val="20"/>
        </w:rPr>
        <w:t xml:space="preserve">, attached as </w:t>
      </w:r>
      <w:r w:rsidR="003B0C37">
        <w:rPr>
          <w:sz w:val="20"/>
          <w:szCs w:val="20"/>
        </w:rPr>
        <w:t>Exhibit</w:t>
      </w:r>
      <w:r w:rsidR="003B0C37" w:rsidRPr="00116746">
        <w:rPr>
          <w:sz w:val="20"/>
          <w:szCs w:val="20"/>
        </w:rPr>
        <w:t xml:space="preserve"> </w:t>
      </w:r>
      <w:r w:rsidR="00385644" w:rsidRPr="00116746">
        <w:rPr>
          <w:sz w:val="20"/>
          <w:szCs w:val="20"/>
        </w:rPr>
        <w:t>B</w:t>
      </w:r>
      <w:r w:rsidR="00385644" w:rsidRPr="00116746">
        <w:rPr>
          <w:kern w:val="28"/>
          <w:sz w:val="20"/>
          <w:szCs w:val="20"/>
        </w:rPr>
        <w:t>,</w:t>
      </w:r>
      <w:r w:rsidR="00385644" w:rsidRPr="00116746">
        <w:rPr>
          <w:sz w:val="20"/>
          <w:szCs w:val="20"/>
        </w:rPr>
        <w:t xml:space="preserve"> will apply to your use of any App.  Additionally, </w:t>
      </w:r>
      <w:r w:rsidR="007D4E1B" w:rsidRPr="00116746">
        <w:rPr>
          <w:sz w:val="20"/>
          <w:szCs w:val="20"/>
        </w:rPr>
        <w:t>App Developers may provide a</w:t>
      </w:r>
      <w:r w:rsidR="00E23C3E" w:rsidRPr="00116746">
        <w:rPr>
          <w:sz w:val="20"/>
          <w:szCs w:val="20"/>
        </w:rPr>
        <w:t xml:space="preserve"> separate </w:t>
      </w:r>
      <w:r w:rsidR="004B2EDF" w:rsidRPr="00116746">
        <w:rPr>
          <w:sz w:val="20"/>
          <w:szCs w:val="20"/>
        </w:rPr>
        <w:t>End User License Agreement (“</w:t>
      </w:r>
      <w:r w:rsidR="004B2EDF" w:rsidRPr="00DD41AD">
        <w:rPr>
          <w:b/>
          <w:sz w:val="20"/>
          <w:szCs w:val="20"/>
        </w:rPr>
        <w:t>Developer EULA</w:t>
      </w:r>
      <w:r w:rsidR="00297C58" w:rsidRPr="00DD41AD">
        <w:rPr>
          <w:b/>
          <w:sz w:val="20"/>
          <w:szCs w:val="20"/>
        </w:rPr>
        <w:t>(s)</w:t>
      </w:r>
      <w:r w:rsidR="004B2EDF" w:rsidRPr="00116746">
        <w:rPr>
          <w:sz w:val="20"/>
          <w:szCs w:val="20"/>
        </w:rPr>
        <w:t>”)</w:t>
      </w:r>
      <w:r w:rsidR="00E23C3E" w:rsidRPr="00116746">
        <w:rPr>
          <w:sz w:val="20"/>
          <w:szCs w:val="20"/>
        </w:rPr>
        <w:t xml:space="preserve"> at the time you </w:t>
      </w:r>
      <w:r w:rsidR="008B1BCA" w:rsidRPr="00116746">
        <w:rPr>
          <w:sz w:val="20"/>
          <w:szCs w:val="20"/>
        </w:rPr>
        <w:t>license</w:t>
      </w:r>
      <w:r w:rsidR="007D4E1B" w:rsidRPr="00116746">
        <w:rPr>
          <w:sz w:val="20"/>
          <w:szCs w:val="20"/>
        </w:rPr>
        <w:t xml:space="preserve"> </w:t>
      </w:r>
      <w:r w:rsidR="008B1BCA" w:rsidRPr="00116746">
        <w:rPr>
          <w:sz w:val="20"/>
          <w:szCs w:val="20"/>
        </w:rPr>
        <w:t>an</w:t>
      </w:r>
      <w:r w:rsidR="00E23C3E" w:rsidRPr="00116746">
        <w:rPr>
          <w:sz w:val="20"/>
          <w:szCs w:val="20"/>
        </w:rPr>
        <w:t xml:space="preserve"> App</w:t>
      </w:r>
      <w:r w:rsidR="008B1BCA" w:rsidRPr="00116746">
        <w:rPr>
          <w:sz w:val="20"/>
          <w:szCs w:val="20"/>
        </w:rPr>
        <w:t xml:space="preserve">.  </w:t>
      </w:r>
      <w:r w:rsidR="00297C58" w:rsidRPr="00116746">
        <w:rPr>
          <w:sz w:val="20"/>
          <w:szCs w:val="20"/>
        </w:rPr>
        <w:t>If a Developer EULA is provided, it w</w:t>
      </w:r>
      <w:r w:rsidR="008B1BCA" w:rsidRPr="00116746">
        <w:rPr>
          <w:sz w:val="20"/>
          <w:szCs w:val="20"/>
        </w:rPr>
        <w:t xml:space="preserve">ill </w:t>
      </w:r>
      <w:r w:rsidR="004B2EDF" w:rsidRPr="00116746">
        <w:rPr>
          <w:sz w:val="20"/>
          <w:szCs w:val="20"/>
        </w:rPr>
        <w:t xml:space="preserve">govern </w:t>
      </w:r>
      <w:r w:rsidR="008B1BCA" w:rsidRPr="00116746">
        <w:rPr>
          <w:sz w:val="20"/>
          <w:szCs w:val="20"/>
        </w:rPr>
        <w:t xml:space="preserve">your </w:t>
      </w:r>
      <w:r w:rsidR="004B2EDF" w:rsidRPr="00116746">
        <w:rPr>
          <w:sz w:val="20"/>
          <w:szCs w:val="20"/>
        </w:rPr>
        <w:t xml:space="preserve">use of </w:t>
      </w:r>
      <w:r w:rsidR="008B1BCA" w:rsidRPr="00116746">
        <w:rPr>
          <w:sz w:val="20"/>
          <w:szCs w:val="20"/>
        </w:rPr>
        <w:t>the applicable</w:t>
      </w:r>
      <w:r w:rsidR="004B2EDF" w:rsidRPr="00116746">
        <w:rPr>
          <w:sz w:val="20"/>
          <w:szCs w:val="20"/>
        </w:rPr>
        <w:t xml:space="preserve"> App, </w:t>
      </w:r>
      <w:r w:rsidR="00E23C3E" w:rsidRPr="00116746">
        <w:rPr>
          <w:sz w:val="20"/>
          <w:szCs w:val="20"/>
        </w:rPr>
        <w:t xml:space="preserve">to the extent </w:t>
      </w:r>
      <w:r w:rsidR="00297C58" w:rsidRPr="00116746">
        <w:rPr>
          <w:sz w:val="20"/>
          <w:szCs w:val="20"/>
        </w:rPr>
        <w:t xml:space="preserve">it </w:t>
      </w:r>
      <w:r w:rsidR="004B2EDF" w:rsidRPr="00116746">
        <w:rPr>
          <w:sz w:val="20"/>
          <w:szCs w:val="20"/>
        </w:rPr>
        <w:t>complies with the requirements of, and is not inconsistent with, this Agreement</w:t>
      </w:r>
      <w:r w:rsidR="008B1BCA" w:rsidRPr="00116746">
        <w:rPr>
          <w:sz w:val="20"/>
          <w:szCs w:val="20"/>
        </w:rPr>
        <w:t xml:space="preserve"> and the Default EULA</w:t>
      </w:r>
      <w:r w:rsidR="00385644" w:rsidRPr="00116746">
        <w:rPr>
          <w:sz w:val="20"/>
          <w:szCs w:val="20"/>
        </w:rPr>
        <w:t xml:space="preserve"> Terms</w:t>
      </w:r>
      <w:r w:rsidR="004B2EDF" w:rsidRPr="00116746">
        <w:rPr>
          <w:sz w:val="20"/>
          <w:szCs w:val="20"/>
        </w:rPr>
        <w:t xml:space="preserve">. If there are any conflicts between </w:t>
      </w:r>
      <w:r w:rsidR="00297C58" w:rsidRPr="00116746">
        <w:rPr>
          <w:sz w:val="20"/>
          <w:szCs w:val="20"/>
        </w:rPr>
        <w:t xml:space="preserve">a Developer EULA and </w:t>
      </w:r>
      <w:r w:rsidR="002970D1">
        <w:rPr>
          <w:sz w:val="20"/>
          <w:szCs w:val="20"/>
        </w:rPr>
        <w:t xml:space="preserve">this Agreement including </w:t>
      </w:r>
      <w:r w:rsidR="004B2EDF" w:rsidRPr="00116746">
        <w:rPr>
          <w:sz w:val="20"/>
          <w:szCs w:val="20"/>
        </w:rPr>
        <w:t>the Default EULA</w:t>
      </w:r>
      <w:r w:rsidR="00C65ED1" w:rsidRPr="00116746">
        <w:rPr>
          <w:sz w:val="20"/>
          <w:szCs w:val="20"/>
        </w:rPr>
        <w:t xml:space="preserve"> Terms</w:t>
      </w:r>
      <w:r w:rsidR="00297C58" w:rsidRPr="00116746">
        <w:rPr>
          <w:sz w:val="20"/>
          <w:szCs w:val="20"/>
        </w:rPr>
        <w:t>,</w:t>
      </w:r>
      <w:r w:rsidR="004B2EDF" w:rsidRPr="00116746">
        <w:rPr>
          <w:sz w:val="20"/>
          <w:szCs w:val="20"/>
        </w:rPr>
        <w:t xml:space="preserve"> then to the extent of such conflict</w:t>
      </w:r>
      <w:r w:rsidR="00385644" w:rsidRPr="00116746">
        <w:rPr>
          <w:sz w:val="20"/>
          <w:szCs w:val="20"/>
        </w:rPr>
        <w:t>,</w:t>
      </w:r>
      <w:r w:rsidR="004B2EDF" w:rsidRPr="00116746">
        <w:rPr>
          <w:sz w:val="20"/>
          <w:szCs w:val="20"/>
        </w:rPr>
        <w:t xml:space="preserve"> th</w:t>
      </w:r>
      <w:r w:rsidR="002970D1">
        <w:rPr>
          <w:sz w:val="20"/>
          <w:szCs w:val="20"/>
        </w:rPr>
        <w:t>is Agreement and the</w:t>
      </w:r>
      <w:r w:rsidR="004B2EDF" w:rsidRPr="00116746">
        <w:rPr>
          <w:sz w:val="20"/>
          <w:szCs w:val="20"/>
        </w:rPr>
        <w:t xml:space="preserve"> Default EULA </w:t>
      </w:r>
      <w:r w:rsidR="00C65ED1" w:rsidRPr="00116746">
        <w:rPr>
          <w:sz w:val="20"/>
          <w:szCs w:val="20"/>
        </w:rPr>
        <w:t xml:space="preserve">Terms </w:t>
      </w:r>
      <w:r w:rsidR="004B2EDF" w:rsidRPr="00116746">
        <w:rPr>
          <w:sz w:val="20"/>
          <w:szCs w:val="20"/>
        </w:rPr>
        <w:t>will control.</w:t>
      </w:r>
      <w:r w:rsidR="00073ABA" w:rsidRPr="00116746">
        <w:rPr>
          <w:sz w:val="20"/>
          <w:szCs w:val="20"/>
        </w:rPr>
        <w:t xml:space="preserve"> Some components of Apps (whether developed by Cisco or third parties) may also be governed by </w:t>
      </w:r>
      <w:r w:rsidR="00BB6385">
        <w:rPr>
          <w:sz w:val="20"/>
          <w:szCs w:val="20"/>
        </w:rPr>
        <w:t>an O</w:t>
      </w:r>
      <w:r w:rsidR="00073ABA" w:rsidRPr="00116746">
        <w:rPr>
          <w:sz w:val="20"/>
          <w:szCs w:val="20"/>
        </w:rPr>
        <w:t xml:space="preserve">pen </w:t>
      </w:r>
      <w:r w:rsidR="00BB6385">
        <w:rPr>
          <w:sz w:val="20"/>
          <w:szCs w:val="20"/>
        </w:rPr>
        <w:t>S</w:t>
      </w:r>
      <w:r w:rsidR="00073ABA" w:rsidRPr="00116746">
        <w:rPr>
          <w:sz w:val="20"/>
          <w:szCs w:val="20"/>
        </w:rPr>
        <w:t xml:space="preserve">ource </w:t>
      </w:r>
      <w:r w:rsidR="00BB6385">
        <w:rPr>
          <w:sz w:val="20"/>
          <w:szCs w:val="20"/>
        </w:rPr>
        <w:t>L</w:t>
      </w:r>
      <w:r w:rsidR="00073ABA" w:rsidRPr="00116746">
        <w:rPr>
          <w:sz w:val="20"/>
          <w:szCs w:val="20"/>
        </w:rPr>
        <w:t xml:space="preserve">icense. In the event of a conflict between the Default EULA Terms or any Developer EULA and any </w:t>
      </w:r>
      <w:r w:rsidR="00BB6385">
        <w:rPr>
          <w:sz w:val="20"/>
          <w:szCs w:val="20"/>
        </w:rPr>
        <w:t>O</w:t>
      </w:r>
      <w:r w:rsidR="00073ABA" w:rsidRPr="00116746">
        <w:rPr>
          <w:sz w:val="20"/>
          <w:szCs w:val="20"/>
        </w:rPr>
        <w:t xml:space="preserve">pen </w:t>
      </w:r>
      <w:r w:rsidR="00BB6385">
        <w:rPr>
          <w:sz w:val="20"/>
          <w:szCs w:val="20"/>
        </w:rPr>
        <w:t>S</w:t>
      </w:r>
      <w:r w:rsidR="00073ABA" w:rsidRPr="00116746">
        <w:rPr>
          <w:sz w:val="20"/>
          <w:szCs w:val="20"/>
        </w:rPr>
        <w:t xml:space="preserve">ource </w:t>
      </w:r>
      <w:r w:rsidR="00BB6385">
        <w:rPr>
          <w:sz w:val="20"/>
          <w:szCs w:val="20"/>
        </w:rPr>
        <w:t>L</w:t>
      </w:r>
      <w:r w:rsidR="00073ABA" w:rsidRPr="00116746">
        <w:rPr>
          <w:sz w:val="20"/>
          <w:szCs w:val="20"/>
        </w:rPr>
        <w:t xml:space="preserve">icenses, the </w:t>
      </w:r>
      <w:r w:rsidR="00BB6385">
        <w:rPr>
          <w:sz w:val="20"/>
          <w:szCs w:val="20"/>
        </w:rPr>
        <w:t>O</w:t>
      </w:r>
      <w:r w:rsidR="00073ABA" w:rsidRPr="00116746">
        <w:rPr>
          <w:sz w:val="20"/>
          <w:szCs w:val="20"/>
        </w:rPr>
        <w:t xml:space="preserve">pen </w:t>
      </w:r>
      <w:r w:rsidR="00BB6385">
        <w:rPr>
          <w:sz w:val="20"/>
          <w:szCs w:val="20"/>
        </w:rPr>
        <w:t>S</w:t>
      </w:r>
      <w:r w:rsidR="00073ABA" w:rsidRPr="00116746">
        <w:rPr>
          <w:sz w:val="20"/>
          <w:szCs w:val="20"/>
        </w:rPr>
        <w:t xml:space="preserve">ource </w:t>
      </w:r>
      <w:r w:rsidR="00BB6385">
        <w:rPr>
          <w:sz w:val="20"/>
          <w:szCs w:val="20"/>
        </w:rPr>
        <w:t>L</w:t>
      </w:r>
      <w:r w:rsidR="00073ABA" w:rsidRPr="00116746">
        <w:rPr>
          <w:sz w:val="20"/>
          <w:szCs w:val="20"/>
        </w:rPr>
        <w:t>icenses shall prevail with respect to those components.</w:t>
      </w:r>
    </w:p>
    <w:p w14:paraId="22901D29" w14:textId="77777777" w:rsidR="00255FBC" w:rsidRPr="00116746" w:rsidRDefault="00255FBC" w:rsidP="00255FBC">
      <w:pPr>
        <w:pStyle w:val="Heading2"/>
        <w:numPr>
          <w:ilvl w:val="1"/>
          <w:numId w:val="11"/>
        </w:numPr>
        <w:ind w:left="360" w:firstLine="0"/>
        <w:jc w:val="left"/>
        <w:rPr>
          <w:sz w:val="20"/>
          <w:szCs w:val="20"/>
        </w:rPr>
      </w:pPr>
      <w:r w:rsidRPr="00116746">
        <w:rPr>
          <w:sz w:val="20"/>
          <w:szCs w:val="20"/>
          <w:u w:val="single"/>
        </w:rPr>
        <w:t>Reservation of Intellectual Property Rights</w:t>
      </w:r>
      <w:r w:rsidRPr="00116746">
        <w:rPr>
          <w:sz w:val="20"/>
          <w:szCs w:val="20"/>
        </w:rPr>
        <w:t xml:space="preserve">. Except for licenses expressly provided in this Agreement, no licenses to the </w:t>
      </w:r>
      <w:r w:rsidR="009939DD">
        <w:rPr>
          <w:sz w:val="20"/>
          <w:szCs w:val="20"/>
        </w:rPr>
        <w:t>I</w:t>
      </w:r>
      <w:r w:rsidRPr="00116746">
        <w:rPr>
          <w:sz w:val="20"/>
          <w:szCs w:val="20"/>
        </w:rPr>
        <w:t xml:space="preserve">ntellectual </w:t>
      </w:r>
      <w:r w:rsidR="009939DD">
        <w:rPr>
          <w:sz w:val="20"/>
          <w:szCs w:val="20"/>
        </w:rPr>
        <w:t>P</w:t>
      </w:r>
      <w:r w:rsidRPr="00116746">
        <w:rPr>
          <w:sz w:val="20"/>
          <w:szCs w:val="20"/>
        </w:rPr>
        <w:t xml:space="preserve">roperty </w:t>
      </w:r>
      <w:r w:rsidR="009939DD">
        <w:rPr>
          <w:sz w:val="20"/>
          <w:szCs w:val="20"/>
        </w:rPr>
        <w:t>R</w:t>
      </w:r>
      <w:r w:rsidRPr="00116746">
        <w:rPr>
          <w:sz w:val="20"/>
          <w:szCs w:val="20"/>
        </w:rPr>
        <w:t>ights of a party are implied under this Agreement.</w:t>
      </w:r>
    </w:p>
    <w:p w14:paraId="0DBB6B30" w14:textId="60DC79BF" w:rsidR="0089686F" w:rsidRDefault="00A10561" w:rsidP="0089686F">
      <w:pPr>
        <w:pStyle w:val="Heading2"/>
        <w:numPr>
          <w:ilvl w:val="1"/>
          <w:numId w:val="11"/>
        </w:numPr>
        <w:ind w:left="360" w:firstLine="0"/>
        <w:jc w:val="left"/>
        <w:rPr>
          <w:sz w:val="20"/>
          <w:szCs w:val="20"/>
        </w:rPr>
      </w:pPr>
      <w:r w:rsidRPr="00116746">
        <w:rPr>
          <w:sz w:val="20"/>
          <w:szCs w:val="20"/>
          <w:u w:val="single"/>
        </w:rPr>
        <w:t xml:space="preserve">Content </w:t>
      </w:r>
      <w:r w:rsidR="008A0BBB" w:rsidRPr="00116746">
        <w:rPr>
          <w:sz w:val="20"/>
          <w:szCs w:val="20"/>
          <w:u w:val="single"/>
        </w:rPr>
        <w:t>License from</w:t>
      </w:r>
      <w:r w:rsidR="0089686F" w:rsidRPr="00116746">
        <w:rPr>
          <w:sz w:val="20"/>
          <w:szCs w:val="20"/>
          <w:u w:val="single"/>
        </w:rPr>
        <w:t xml:space="preserve"> </w:t>
      </w:r>
      <w:r w:rsidRPr="00116746">
        <w:rPr>
          <w:sz w:val="20"/>
          <w:szCs w:val="20"/>
          <w:u w:val="single"/>
        </w:rPr>
        <w:t>You</w:t>
      </w:r>
      <w:r w:rsidR="0089686F" w:rsidRPr="00116746">
        <w:rPr>
          <w:sz w:val="20"/>
          <w:szCs w:val="20"/>
        </w:rPr>
        <w:t xml:space="preserve">. </w:t>
      </w:r>
      <w:r w:rsidR="00006E60" w:rsidRPr="00116746">
        <w:rPr>
          <w:sz w:val="20"/>
          <w:szCs w:val="20"/>
        </w:rPr>
        <w:t xml:space="preserve">You retain copyright and any other rights you already hold in content which you submit, post or display on or through </w:t>
      </w:r>
      <w:r w:rsidR="00BF6667">
        <w:rPr>
          <w:sz w:val="20"/>
          <w:szCs w:val="20"/>
        </w:rPr>
        <w:t xml:space="preserve">the </w:t>
      </w:r>
      <w:r w:rsidR="00720068">
        <w:rPr>
          <w:sz w:val="20"/>
          <w:szCs w:val="20"/>
        </w:rPr>
        <w:t>App Center</w:t>
      </w:r>
      <w:r w:rsidR="00006E60" w:rsidRPr="00116746">
        <w:rPr>
          <w:sz w:val="20"/>
          <w:szCs w:val="20"/>
        </w:rPr>
        <w:t>. By submitting, posting or displaying the content</w:t>
      </w:r>
      <w:r w:rsidR="005B74C7" w:rsidRPr="005B74C7">
        <w:rPr>
          <w:sz w:val="20"/>
          <w:szCs w:val="20"/>
        </w:rPr>
        <w:t>, including any ratings and comments provided by you related to any App,</w:t>
      </w:r>
      <w:r w:rsidR="00006E60" w:rsidRPr="00116746">
        <w:rPr>
          <w:sz w:val="20"/>
          <w:szCs w:val="20"/>
        </w:rPr>
        <w:t xml:space="preserve"> you give Cisco and its Subcontractors and customers a perpetual, irrevocable, worldwide, royalty-free, and non-exclusive license to reproduce, adapt, modify, translate, publish, publicly perform, publicly display and distribute </w:t>
      </w:r>
      <w:r w:rsidR="00284493" w:rsidRPr="00116746">
        <w:rPr>
          <w:sz w:val="20"/>
          <w:szCs w:val="20"/>
        </w:rPr>
        <w:t xml:space="preserve">to other companies, organizations or individuals </w:t>
      </w:r>
      <w:r w:rsidR="00006E60" w:rsidRPr="00116746">
        <w:rPr>
          <w:sz w:val="20"/>
          <w:szCs w:val="20"/>
        </w:rPr>
        <w:t xml:space="preserve">any </w:t>
      </w:r>
      <w:r w:rsidR="002970D1">
        <w:rPr>
          <w:sz w:val="20"/>
          <w:szCs w:val="20"/>
        </w:rPr>
        <w:t xml:space="preserve">such </w:t>
      </w:r>
      <w:r w:rsidR="00006E60" w:rsidRPr="00116746">
        <w:rPr>
          <w:sz w:val="20"/>
          <w:szCs w:val="20"/>
        </w:rPr>
        <w:t xml:space="preserve">content. </w:t>
      </w:r>
      <w:r w:rsidR="00B36E8E" w:rsidRPr="00116746">
        <w:rPr>
          <w:sz w:val="20"/>
          <w:szCs w:val="20"/>
        </w:rPr>
        <w:t>This license is for the sole purpose of enabling Cisco and its Subcontractors and customers to display, distribute</w:t>
      </w:r>
      <w:r w:rsidR="004420D2">
        <w:rPr>
          <w:sz w:val="20"/>
          <w:szCs w:val="20"/>
        </w:rPr>
        <w:t>, comment upon</w:t>
      </w:r>
      <w:r w:rsidR="00B36E8E" w:rsidRPr="00116746">
        <w:rPr>
          <w:sz w:val="20"/>
          <w:szCs w:val="20"/>
        </w:rPr>
        <w:t xml:space="preserve"> and</w:t>
      </w:r>
      <w:r w:rsidR="004420D2">
        <w:rPr>
          <w:sz w:val="20"/>
          <w:szCs w:val="20"/>
        </w:rPr>
        <w:t>/or</w:t>
      </w:r>
      <w:r w:rsidR="00B36E8E" w:rsidRPr="00116746">
        <w:rPr>
          <w:sz w:val="20"/>
          <w:szCs w:val="20"/>
        </w:rPr>
        <w:t xml:space="preserve"> promote </w:t>
      </w:r>
      <w:r w:rsidR="00720068">
        <w:rPr>
          <w:sz w:val="20"/>
          <w:szCs w:val="20"/>
        </w:rPr>
        <w:t xml:space="preserve">App </w:t>
      </w:r>
      <w:r w:rsidR="00BF6667">
        <w:rPr>
          <w:sz w:val="20"/>
          <w:szCs w:val="20"/>
        </w:rPr>
        <w:t xml:space="preserve">Center and any Cisco </w:t>
      </w:r>
      <w:r w:rsidR="004420D2">
        <w:rPr>
          <w:sz w:val="20"/>
          <w:szCs w:val="20"/>
        </w:rPr>
        <w:t xml:space="preserve">and Cisco partner </w:t>
      </w:r>
      <w:r w:rsidR="00BF6667">
        <w:rPr>
          <w:sz w:val="20"/>
          <w:szCs w:val="20"/>
        </w:rPr>
        <w:t>products and services that make use of Apps</w:t>
      </w:r>
      <w:r w:rsidR="00B36E8E" w:rsidRPr="00116746">
        <w:rPr>
          <w:sz w:val="20"/>
          <w:szCs w:val="20"/>
        </w:rPr>
        <w:t xml:space="preserve">. </w:t>
      </w:r>
      <w:r w:rsidR="00284493" w:rsidRPr="00116746">
        <w:rPr>
          <w:sz w:val="20"/>
          <w:szCs w:val="20"/>
        </w:rPr>
        <w:t xml:space="preserve">You represent and warrant to that you have all the rights, power and authority necessary to grant this license. </w:t>
      </w:r>
      <w:r w:rsidR="009E537E">
        <w:rPr>
          <w:sz w:val="20"/>
          <w:szCs w:val="20"/>
        </w:rPr>
        <w:t xml:space="preserve"> You also agree that Cisco may, in its sole discretion, remove any such content from the App Center.  </w:t>
      </w:r>
    </w:p>
    <w:p w14:paraId="63C05324" w14:textId="234EDD45" w:rsidR="00007577" w:rsidRDefault="00007577" w:rsidP="00007577">
      <w:pPr>
        <w:pStyle w:val="Heading1"/>
        <w:numPr>
          <w:ilvl w:val="0"/>
          <w:numId w:val="10"/>
        </w:numPr>
        <w:tabs>
          <w:tab w:val="left" w:pos="360"/>
        </w:tabs>
        <w:ind w:left="360"/>
        <w:rPr>
          <w:bCs/>
          <w:sz w:val="20"/>
          <w:szCs w:val="20"/>
        </w:rPr>
      </w:pPr>
      <w:r w:rsidRPr="00116746">
        <w:rPr>
          <w:bCs/>
          <w:sz w:val="20"/>
          <w:szCs w:val="20"/>
        </w:rPr>
        <w:t xml:space="preserve">PRIVACY.  </w:t>
      </w:r>
    </w:p>
    <w:p w14:paraId="7C6E5E25" w14:textId="42888D69" w:rsidR="000F3B71" w:rsidRDefault="000F3B71" w:rsidP="00150D57">
      <w:pPr>
        <w:pStyle w:val="Heading2"/>
        <w:numPr>
          <w:ilvl w:val="1"/>
          <w:numId w:val="23"/>
        </w:numPr>
        <w:rPr>
          <w:sz w:val="20"/>
          <w:szCs w:val="20"/>
        </w:rPr>
      </w:pPr>
      <w:r w:rsidRPr="00116746">
        <w:rPr>
          <w:sz w:val="20"/>
          <w:szCs w:val="20"/>
          <w:u w:val="single"/>
        </w:rPr>
        <w:t xml:space="preserve">Privacy </w:t>
      </w:r>
      <w:r>
        <w:rPr>
          <w:sz w:val="20"/>
          <w:szCs w:val="20"/>
          <w:u w:val="single"/>
        </w:rPr>
        <w:t>Statement</w:t>
      </w:r>
      <w:r w:rsidRPr="00116746">
        <w:rPr>
          <w:kern w:val="28"/>
          <w:sz w:val="20"/>
          <w:szCs w:val="20"/>
        </w:rPr>
        <w:t xml:space="preserve">. Use of </w:t>
      </w:r>
      <w:r>
        <w:rPr>
          <w:kern w:val="28"/>
          <w:sz w:val="20"/>
          <w:szCs w:val="20"/>
        </w:rPr>
        <w:t>App Center</w:t>
      </w:r>
      <w:r w:rsidRPr="00116746">
        <w:rPr>
          <w:kern w:val="28"/>
          <w:sz w:val="20"/>
          <w:szCs w:val="20"/>
        </w:rPr>
        <w:t xml:space="preserve"> is subject to the Cisco </w:t>
      </w:r>
      <w:r w:rsidR="00653230">
        <w:rPr>
          <w:sz w:val="20"/>
          <w:szCs w:val="20"/>
        </w:rPr>
        <w:t>p</w:t>
      </w:r>
      <w:r w:rsidR="00653230" w:rsidRPr="004A5704">
        <w:rPr>
          <w:sz w:val="20"/>
          <w:szCs w:val="20"/>
        </w:rPr>
        <w:t xml:space="preserve">rivacy </w:t>
      </w:r>
      <w:r w:rsidR="00653230">
        <w:rPr>
          <w:sz w:val="20"/>
          <w:szCs w:val="20"/>
        </w:rPr>
        <w:t xml:space="preserve">statement </w:t>
      </w:r>
      <w:r>
        <w:rPr>
          <w:sz w:val="20"/>
          <w:szCs w:val="20"/>
        </w:rPr>
        <w:t>(including any applicable supplements)</w:t>
      </w:r>
      <w:r w:rsidRPr="004A5704">
        <w:rPr>
          <w:sz w:val="20"/>
          <w:szCs w:val="20"/>
        </w:rPr>
        <w:t xml:space="preserve"> </w:t>
      </w:r>
      <w:r>
        <w:rPr>
          <w:sz w:val="20"/>
          <w:szCs w:val="20"/>
        </w:rPr>
        <w:t>available</w:t>
      </w:r>
      <w:r w:rsidRPr="004A5704">
        <w:rPr>
          <w:sz w:val="20"/>
          <w:szCs w:val="20"/>
        </w:rPr>
        <w:t xml:space="preserve"> at</w:t>
      </w:r>
      <w:ins w:id="2" w:author="Tom Kintner" w:date="2016-09-22T18:11:00Z">
        <w:r w:rsidR="003112D0">
          <w:rPr>
            <w:sz w:val="20"/>
            <w:szCs w:val="20"/>
          </w:rPr>
          <w:t xml:space="preserve"> </w:t>
        </w:r>
      </w:ins>
      <w:r w:rsidRPr="00424ED1">
        <w:rPr>
          <w:rStyle w:val="Hyperlink"/>
          <w:sz w:val="20"/>
          <w:szCs w:val="20"/>
        </w:rPr>
        <w:t>http://www.cisco.com/web/siteassets/legal/privacy_full.html</w:t>
      </w:r>
      <w:r w:rsidR="00653230">
        <w:rPr>
          <w:sz w:val="20"/>
          <w:szCs w:val="20"/>
        </w:rPr>
        <w:t xml:space="preserve"> (the “Cisco Privacy Statement”).</w:t>
      </w:r>
      <w:r w:rsidRPr="004A5704">
        <w:rPr>
          <w:sz w:val="20"/>
          <w:szCs w:val="20"/>
        </w:rPr>
        <w:t xml:space="preserve">  By </w:t>
      </w:r>
      <w:r w:rsidRPr="00116746">
        <w:rPr>
          <w:sz w:val="20"/>
          <w:szCs w:val="20"/>
        </w:rPr>
        <w:t xml:space="preserve">entering into this Agreement, you </w:t>
      </w:r>
      <w:r>
        <w:rPr>
          <w:sz w:val="20"/>
          <w:szCs w:val="20"/>
        </w:rPr>
        <w:t xml:space="preserve">consent to </w:t>
      </w:r>
      <w:r w:rsidRPr="00116746">
        <w:rPr>
          <w:sz w:val="20"/>
          <w:szCs w:val="20"/>
        </w:rPr>
        <w:t>Cisco</w:t>
      </w:r>
      <w:r>
        <w:rPr>
          <w:sz w:val="20"/>
          <w:szCs w:val="20"/>
        </w:rPr>
        <w:t>’s</w:t>
      </w:r>
      <w:r w:rsidRPr="00116746">
        <w:rPr>
          <w:sz w:val="20"/>
          <w:szCs w:val="20"/>
        </w:rPr>
        <w:t xml:space="preserve"> and our </w:t>
      </w:r>
      <w:r w:rsidRPr="004A5704">
        <w:rPr>
          <w:sz w:val="20"/>
          <w:szCs w:val="20"/>
        </w:rPr>
        <w:t>Subcontractors</w:t>
      </w:r>
      <w:r>
        <w:rPr>
          <w:sz w:val="20"/>
          <w:szCs w:val="20"/>
        </w:rPr>
        <w:t>’</w:t>
      </w:r>
      <w:r w:rsidRPr="00116746">
        <w:rPr>
          <w:sz w:val="20"/>
          <w:szCs w:val="20"/>
        </w:rPr>
        <w:t xml:space="preserve"> collect</w:t>
      </w:r>
      <w:r>
        <w:rPr>
          <w:sz w:val="20"/>
          <w:szCs w:val="20"/>
        </w:rPr>
        <w:t>ion and use of</w:t>
      </w:r>
      <w:r w:rsidRPr="00116746">
        <w:rPr>
          <w:sz w:val="20"/>
          <w:szCs w:val="20"/>
        </w:rPr>
        <w:t xml:space="preserve"> your </w:t>
      </w:r>
      <w:r w:rsidR="00150D57">
        <w:rPr>
          <w:sz w:val="20"/>
          <w:szCs w:val="20"/>
        </w:rPr>
        <w:t>P</w:t>
      </w:r>
      <w:r w:rsidRPr="00116746">
        <w:rPr>
          <w:sz w:val="20"/>
          <w:szCs w:val="20"/>
        </w:rPr>
        <w:t xml:space="preserve">ersonal </w:t>
      </w:r>
      <w:r w:rsidR="00150D57">
        <w:rPr>
          <w:sz w:val="20"/>
          <w:szCs w:val="20"/>
        </w:rPr>
        <w:t>D</w:t>
      </w:r>
      <w:r w:rsidRPr="00116746">
        <w:rPr>
          <w:sz w:val="20"/>
          <w:szCs w:val="20"/>
        </w:rPr>
        <w:t xml:space="preserve">ata (including the </w:t>
      </w:r>
      <w:r w:rsidR="00150D57">
        <w:rPr>
          <w:sz w:val="20"/>
          <w:szCs w:val="20"/>
        </w:rPr>
        <w:t>P</w:t>
      </w:r>
      <w:r w:rsidRPr="00116746">
        <w:rPr>
          <w:sz w:val="20"/>
          <w:szCs w:val="20"/>
        </w:rPr>
        <w:t xml:space="preserve">ersonal </w:t>
      </w:r>
      <w:r w:rsidR="00150D57">
        <w:rPr>
          <w:sz w:val="20"/>
          <w:szCs w:val="20"/>
        </w:rPr>
        <w:t>D</w:t>
      </w:r>
      <w:r w:rsidRPr="00116746">
        <w:rPr>
          <w:sz w:val="20"/>
          <w:szCs w:val="20"/>
        </w:rPr>
        <w:t xml:space="preserve">ata of your personnel) </w:t>
      </w:r>
      <w:r>
        <w:rPr>
          <w:sz w:val="20"/>
          <w:szCs w:val="20"/>
        </w:rPr>
        <w:t xml:space="preserve">to manage, operate and improve the App Center, </w:t>
      </w:r>
      <w:r w:rsidRPr="00116746">
        <w:rPr>
          <w:sz w:val="20"/>
          <w:szCs w:val="20"/>
        </w:rPr>
        <w:t xml:space="preserve">and to communicate with you regarding </w:t>
      </w:r>
      <w:r>
        <w:rPr>
          <w:sz w:val="20"/>
          <w:szCs w:val="20"/>
        </w:rPr>
        <w:t>App Center</w:t>
      </w:r>
      <w:r w:rsidRPr="00116746">
        <w:rPr>
          <w:sz w:val="20"/>
          <w:szCs w:val="20"/>
        </w:rPr>
        <w:t xml:space="preserve">, </w:t>
      </w:r>
      <w:r>
        <w:rPr>
          <w:sz w:val="20"/>
          <w:szCs w:val="20"/>
        </w:rPr>
        <w:t xml:space="preserve">and </w:t>
      </w:r>
      <w:r w:rsidRPr="00116746">
        <w:rPr>
          <w:sz w:val="20"/>
          <w:szCs w:val="20"/>
        </w:rPr>
        <w:t xml:space="preserve">any Apps </w:t>
      </w:r>
      <w:r>
        <w:rPr>
          <w:sz w:val="20"/>
          <w:szCs w:val="20"/>
        </w:rPr>
        <w:t xml:space="preserve">and other services </w:t>
      </w:r>
      <w:r w:rsidRPr="00116746">
        <w:rPr>
          <w:sz w:val="20"/>
          <w:szCs w:val="20"/>
        </w:rPr>
        <w:t xml:space="preserve">you receive from Cisco. To the extent that Cisco collects </w:t>
      </w:r>
      <w:r w:rsidR="00150D57">
        <w:rPr>
          <w:sz w:val="20"/>
          <w:szCs w:val="20"/>
        </w:rPr>
        <w:t>such</w:t>
      </w:r>
      <w:r w:rsidRPr="00116746">
        <w:rPr>
          <w:sz w:val="20"/>
          <w:szCs w:val="20"/>
        </w:rPr>
        <w:t xml:space="preserve"> </w:t>
      </w:r>
      <w:r>
        <w:rPr>
          <w:sz w:val="20"/>
          <w:szCs w:val="20"/>
        </w:rPr>
        <w:t xml:space="preserve">Personal </w:t>
      </w:r>
      <w:r w:rsidRPr="00116746">
        <w:rPr>
          <w:sz w:val="20"/>
          <w:szCs w:val="20"/>
        </w:rPr>
        <w:t>Data, you agree that it may be transferred to the United States and/or other countr</w:t>
      </w:r>
      <w:r>
        <w:rPr>
          <w:sz w:val="20"/>
          <w:szCs w:val="20"/>
        </w:rPr>
        <w:t>ies</w:t>
      </w:r>
      <w:r w:rsidRPr="00116746">
        <w:rPr>
          <w:sz w:val="20"/>
          <w:szCs w:val="20"/>
        </w:rPr>
        <w:t xml:space="preserve"> outside of </w:t>
      </w:r>
      <w:r>
        <w:rPr>
          <w:sz w:val="20"/>
          <w:szCs w:val="20"/>
        </w:rPr>
        <w:t>your country of residence</w:t>
      </w:r>
      <w:r w:rsidRPr="00116746">
        <w:rPr>
          <w:sz w:val="20"/>
          <w:szCs w:val="20"/>
        </w:rPr>
        <w:t xml:space="preserve">. </w:t>
      </w:r>
      <w:r>
        <w:rPr>
          <w:sz w:val="20"/>
          <w:szCs w:val="20"/>
        </w:rPr>
        <w:t xml:space="preserve"> </w:t>
      </w:r>
    </w:p>
    <w:p w14:paraId="622A3B98" w14:textId="7AC36FA5" w:rsidR="00007577" w:rsidRPr="00775B5D" w:rsidRDefault="000F3B71" w:rsidP="00775B5D">
      <w:pPr>
        <w:pStyle w:val="Heading2"/>
        <w:numPr>
          <w:ilvl w:val="1"/>
          <w:numId w:val="23"/>
        </w:numPr>
        <w:rPr>
          <w:sz w:val="20"/>
          <w:szCs w:val="20"/>
        </w:rPr>
      </w:pPr>
      <w:r w:rsidRPr="00150D57">
        <w:rPr>
          <w:sz w:val="20"/>
          <w:szCs w:val="20"/>
          <w:u w:val="single"/>
        </w:rPr>
        <w:t>Third Party Sites</w:t>
      </w:r>
      <w:r w:rsidRPr="00150D57">
        <w:rPr>
          <w:sz w:val="20"/>
          <w:szCs w:val="20"/>
        </w:rPr>
        <w:t xml:space="preserve">.  When you interact with App Developers or any Cisco </w:t>
      </w:r>
      <w:r w:rsidRPr="00150D57">
        <w:rPr>
          <w:kern w:val="28"/>
          <w:sz w:val="20"/>
          <w:szCs w:val="20"/>
        </w:rPr>
        <w:t>Subcontractors</w:t>
      </w:r>
      <w:r w:rsidRPr="00150D57">
        <w:rPr>
          <w:sz w:val="20"/>
          <w:szCs w:val="20"/>
        </w:rPr>
        <w:t xml:space="preserve">, or visit their web sites, you may be asked to provide Personal Data or submit to different requirements, policies, terms and rules regarding the use of such sites, including as to the collection and use of Personal Data. </w:t>
      </w:r>
      <w:r w:rsidR="00150D57">
        <w:rPr>
          <w:sz w:val="20"/>
          <w:szCs w:val="20"/>
        </w:rPr>
        <w:t xml:space="preserve"> </w:t>
      </w:r>
      <w:r w:rsidRPr="00150D57">
        <w:rPr>
          <w:sz w:val="20"/>
          <w:szCs w:val="20"/>
        </w:rPr>
        <w:t xml:space="preserve">You should be aware when leaving App Center or interacting directly with our App Developers and Subcontractors, that those entities may treat your Personal Data differently than Cisco. </w:t>
      </w:r>
      <w:r w:rsidR="00150D57">
        <w:rPr>
          <w:sz w:val="20"/>
          <w:szCs w:val="20"/>
        </w:rPr>
        <w:t xml:space="preserve"> </w:t>
      </w:r>
      <w:r w:rsidRPr="00150D57">
        <w:rPr>
          <w:sz w:val="20"/>
          <w:szCs w:val="20"/>
        </w:rPr>
        <w:t>You should review their respective privacy policies and terms of use</w:t>
      </w:r>
      <w:r w:rsidRPr="00150D57">
        <w:rPr>
          <w:kern w:val="28"/>
          <w:sz w:val="20"/>
          <w:szCs w:val="20"/>
        </w:rPr>
        <w:t>.</w:t>
      </w:r>
      <w:r w:rsidR="00007577" w:rsidRPr="00775B5D">
        <w:rPr>
          <w:kern w:val="28"/>
          <w:sz w:val="20"/>
          <w:szCs w:val="20"/>
        </w:rPr>
        <w:t xml:space="preserve"> </w:t>
      </w:r>
    </w:p>
    <w:p w14:paraId="093D1AB4" w14:textId="2604A35A" w:rsidR="0038632C" w:rsidRPr="00116746" w:rsidRDefault="0038632C" w:rsidP="00C10179">
      <w:pPr>
        <w:pStyle w:val="Heading1"/>
        <w:numPr>
          <w:ilvl w:val="0"/>
          <w:numId w:val="10"/>
        </w:numPr>
        <w:tabs>
          <w:tab w:val="left" w:pos="360"/>
        </w:tabs>
        <w:ind w:left="360"/>
        <w:rPr>
          <w:b w:val="0"/>
          <w:sz w:val="20"/>
          <w:szCs w:val="20"/>
        </w:rPr>
      </w:pPr>
      <w:r w:rsidRPr="00116746">
        <w:rPr>
          <w:sz w:val="20"/>
          <w:szCs w:val="20"/>
        </w:rPr>
        <w:t xml:space="preserve">EXPORT COMPLIANCE.  </w:t>
      </w:r>
      <w:r w:rsidR="00D55D52" w:rsidRPr="00116746">
        <w:rPr>
          <w:b w:val="0"/>
          <w:sz w:val="20"/>
          <w:szCs w:val="20"/>
        </w:rPr>
        <w:t>Apps</w:t>
      </w:r>
      <w:r w:rsidRPr="00116746">
        <w:rPr>
          <w:b w:val="0"/>
          <w:sz w:val="20"/>
          <w:szCs w:val="20"/>
        </w:rPr>
        <w:t xml:space="preserve"> </w:t>
      </w:r>
      <w:r w:rsidR="00317342" w:rsidRPr="00116746">
        <w:rPr>
          <w:b w:val="0"/>
          <w:sz w:val="20"/>
          <w:szCs w:val="20"/>
        </w:rPr>
        <w:t xml:space="preserve">you </w:t>
      </w:r>
      <w:r w:rsidR="001D2E1C" w:rsidRPr="00116746">
        <w:rPr>
          <w:b w:val="0"/>
          <w:sz w:val="20"/>
          <w:szCs w:val="20"/>
        </w:rPr>
        <w:t>license</w:t>
      </w:r>
      <w:r w:rsidR="00317342" w:rsidRPr="00116746">
        <w:rPr>
          <w:b w:val="0"/>
          <w:sz w:val="20"/>
          <w:szCs w:val="20"/>
        </w:rPr>
        <w:t xml:space="preserve"> </w:t>
      </w:r>
      <w:r w:rsidRPr="00116746">
        <w:rPr>
          <w:b w:val="0"/>
          <w:sz w:val="20"/>
          <w:szCs w:val="20"/>
        </w:rPr>
        <w:t xml:space="preserve">may be subject to United States and local export control </w:t>
      </w:r>
      <w:r w:rsidR="00D55D52" w:rsidRPr="00116746">
        <w:rPr>
          <w:b w:val="0"/>
          <w:sz w:val="20"/>
          <w:szCs w:val="20"/>
        </w:rPr>
        <w:t>Applicable L</w:t>
      </w:r>
      <w:r w:rsidRPr="00116746">
        <w:rPr>
          <w:b w:val="0"/>
          <w:sz w:val="20"/>
          <w:szCs w:val="20"/>
        </w:rPr>
        <w:t xml:space="preserve">aws. You must comply with all domestic and international laws and regulations governing use, export, re-export, transfer and distribution of your </w:t>
      </w:r>
      <w:r w:rsidR="00317342" w:rsidRPr="00116746">
        <w:rPr>
          <w:b w:val="0"/>
          <w:sz w:val="20"/>
          <w:szCs w:val="20"/>
        </w:rPr>
        <w:t>purchased Apps</w:t>
      </w:r>
      <w:r w:rsidRPr="00116746">
        <w:rPr>
          <w:b w:val="0"/>
          <w:sz w:val="20"/>
          <w:szCs w:val="20"/>
        </w:rPr>
        <w:t>. You represent that you are not in an embargoed/sanctioned country and that you are not a named party on the U.S. Department of Commerce’s Denied Persons List or affiliated lists, the U.S. Department of Treasury’s Specially Designated Nationals List or any Government export exclusion lists.</w:t>
      </w:r>
      <w:r w:rsidR="000076C3">
        <w:rPr>
          <w:b w:val="0"/>
          <w:sz w:val="20"/>
          <w:szCs w:val="20"/>
        </w:rPr>
        <w:t xml:space="preserve">  </w:t>
      </w:r>
    </w:p>
    <w:p w14:paraId="08360EC3" w14:textId="75341763" w:rsidR="0038632C" w:rsidRPr="00116746" w:rsidRDefault="0038632C" w:rsidP="00C10179">
      <w:pPr>
        <w:pStyle w:val="Heading1"/>
        <w:numPr>
          <w:ilvl w:val="0"/>
          <w:numId w:val="10"/>
        </w:numPr>
        <w:tabs>
          <w:tab w:val="left" w:pos="360"/>
        </w:tabs>
        <w:ind w:left="360"/>
        <w:rPr>
          <w:sz w:val="20"/>
          <w:szCs w:val="20"/>
        </w:rPr>
      </w:pPr>
      <w:r w:rsidRPr="00116746">
        <w:rPr>
          <w:sz w:val="20"/>
          <w:szCs w:val="20"/>
        </w:rPr>
        <w:t>GENERAL COMPL</w:t>
      </w:r>
      <w:r w:rsidR="00B63B08" w:rsidRPr="00116746">
        <w:rPr>
          <w:sz w:val="20"/>
          <w:szCs w:val="20"/>
        </w:rPr>
        <w:t>I</w:t>
      </w:r>
      <w:r w:rsidRPr="00116746">
        <w:rPr>
          <w:sz w:val="20"/>
          <w:szCs w:val="20"/>
        </w:rPr>
        <w:t>ANCE WITH LAWS AND REGUL</w:t>
      </w:r>
      <w:r w:rsidR="00B63B08" w:rsidRPr="00116746">
        <w:rPr>
          <w:sz w:val="20"/>
          <w:szCs w:val="20"/>
        </w:rPr>
        <w:t>A</w:t>
      </w:r>
      <w:r w:rsidRPr="00116746">
        <w:rPr>
          <w:sz w:val="20"/>
          <w:szCs w:val="20"/>
        </w:rPr>
        <w:t xml:space="preserve">TIONS.  </w:t>
      </w:r>
      <w:r w:rsidR="00317342" w:rsidRPr="00116746">
        <w:rPr>
          <w:b w:val="0"/>
          <w:sz w:val="20"/>
          <w:szCs w:val="20"/>
        </w:rPr>
        <w:t xml:space="preserve">Your access to and use of </w:t>
      </w:r>
      <w:r w:rsidR="00720068">
        <w:rPr>
          <w:b w:val="0"/>
          <w:sz w:val="20"/>
          <w:szCs w:val="20"/>
        </w:rPr>
        <w:t>App Center</w:t>
      </w:r>
      <w:r w:rsidR="00317342" w:rsidRPr="00116746">
        <w:rPr>
          <w:b w:val="0"/>
          <w:sz w:val="20"/>
          <w:szCs w:val="20"/>
        </w:rPr>
        <w:t xml:space="preserve"> must comply with all Applicable Laws</w:t>
      </w:r>
      <w:r w:rsidR="00635D72" w:rsidRPr="00116746">
        <w:rPr>
          <w:b w:val="0"/>
          <w:sz w:val="20"/>
          <w:szCs w:val="20"/>
        </w:rPr>
        <w:t xml:space="preserve"> and will not cause Cisco</w:t>
      </w:r>
      <w:r w:rsidR="001D2E1C" w:rsidRPr="00116746">
        <w:rPr>
          <w:b w:val="0"/>
          <w:sz w:val="20"/>
          <w:szCs w:val="20"/>
        </w:rPr>
        <w:t>, its Subcontractors</w:t>
      </w:r>
      <w:r w:rsidR="00635D72" w:rsidRPr="00116746">
        <w:rPr>
          <w:b w:val="0"/>
          <w:sz w:val="20"/>
          <w:szCs w:val="20"/>
        </w:rPr>
        <w:t xml:space="preserve"> </w:t>
      </w:r>
      <w:r w:rsidR="0099427D">
        <w:rPr>
          <w:b w:val="0"/>
          <w:sz w:val="20"/>
          <w:szCs w:val="20"/>
        </w:rPr>
        <w:t xml:space="preserve">and customers, </w:t>
      </w:r>
      <w:r w:rsidR="00635D72" w:rsidRPr="00116746">
        <w:rPr>
          <w:b w:val="0"/>
          <w:sz w:val="20"/>
          <w:szCs w:val="20"/>
        </w:rPr>
        <w:t>or any App Developers to be in violation of Applicable Laws.</w:t>
      </w:r>
      <w:r w:rsidR="00BB47C3" w:rsidRPr="00116746">
        <w:rPr>
          <w:b w:val="0"/>
          <w:sz w:val="20"/>
          <w:szCs w:val="20"/>
        </w:rPr>
        <w:t xml:space="preserve">  You are solely responsible for any information or material you place on </w:t>
      </w:r>
      <w:r w:rsidR="00720068">
        <w:rPr>
          <w:b w:val="0"/>
          <w:sz w:val="20"/>
          <w:szCs w:val="20"/>
        </w:rPr>
        <w:t>App Center</w:t>
      </w:r>
      <w:r w:rsidR="00BB47C3" w:rsidRPr="00116746">
        <w:rPr>
          <w:b w:val="0"/>
          <w:sz w:val="20"/>
          <w:szCs w:val="20"/>
        </w:rPr>
        <w:t xml:space="preserve">, including obtaining all authorizations to use third party information, including any copyrighted, trademarked, patented or other rights that other persons may hold to such material.  </w:t>
      </w:r>
      <w:r w:rsidR="0069714A" w:rsidRPr="00116746">
        <w:rPr>
          <w:b w:val="0"/>
          <w:sz w:val="20"/>
          <w:szCs w:val="20"/>
        </w:rPr>
        <w:t>Cisco</w:t>
      </w:r>
      <w:r w:rsidR="00BB47C3" w:rsidRPr="00116746">
        <w:rPr>
          <w:b w:val="0"/>
          <w:sz w:val="20"/>
          <w:szCs w:val="20"/>
        </w:rPr>
        <w:t xml:space="preserve"> may</w:t>
      </w:r>
      <w:r w:rsidR="003A2067" w:rsidRPr="00116746">
        <w:rPr>
          <w:b w:val="0"/>
          <w:sz w:val="20"/>
          <w:szCs w:val="20"/>
        </w:rPr>
        <w:t>, in its sole discretion,</w:t>
      </w:r>
      <w:r w:rsidR="00BB47C3" w:rsidRPr="00116746">
        <w:rPr>
          <w:b w:val="0"/>
          <w:sz w:val="20"/>
          <w:szCs w:val="20"/>
        </w:rPr>
        <w:t xml:space="preserve"> refuse to display or may remove any information </w:t>
      </w:r>
      <w:r w:rsidR="003A2067" w:rsidRPr="00116746">
        <w:rPr>
          <w:b w:val="0"/>
          <w:sz w:val="20"/>
          <w:szCs w:val="20"/>
        </w:rPr>
        <w:t xml:space="preserve">or materials </w:t>
      </w:r>
      <w:r w:rsidR="00BB47C3" w:rsidRPr="00116746">
        <w:rPr>
          <w:b w:val="0"/>
          <w:sz w:val="20"/>
          <w:szCs w:val="20"/>
        </w:rPr>
        <w:t>you submit</w:t>
      </w:r>
      <w:r w:rsidR="003A2067" w:rsidRPr="00116746">
        <w:rPr>
          <w:b w:val="0"/>
          <w:sz w:val="20"/>
          <w:szCs w:val="20"/>
        </w:rPr>
        <w:t xml:space="preserve"> to </w:t>
      </w:r>
      <w:r w:rsidR="00720068">
        <w:rPr>
          <w:b w:val="0"/>
          <w:sz w:val="20"/>
          <w:szCs w:val="20"/>
        </w:rPr>
        <w:t>App Center</w:t>
      </w:r>
      <w:r w:rsidR="003A2067" w:rsidRPr="00116746">
        <w:rPr>
          <w:b w:val="0"/>
          <w:sz w:val="20"/>
          <w:szCs w:val="20"/>
        </w:rPr>
        <w:t xml:space="preserve">. </w:t>
      </w:r>
      <w:r w:rsidR="002765AE" w:rsidRPr="00116746">
        <w:rPr>
          <w:b w:val="0"/>
          <w:sz w:val="20"/>
          <w:szCs w:val="20"/>
        </w:rPr>
        <w:t xml:space="preserve">  </w:t>
      </w:r>
    </w:p>
    <w:p w14:paraId="1CE0F821" w14:textId="77777777" w:rsidR="0038632C" w:rsidRPr="00116746" w:rsidRDefault="0038632C" w:rsidP="00C10179">
      <w:pPr>
        <w:pStyle w:val="Heading1"/>
        <w:keepNext/>
        <w:numPr>
          <w:ilvl w:val="0"/>
          <w:numId w:val="10"/>
        </w:numPr>
        <w:tabs>
          <w:tab w:val="left" w:pos="360"/>
        </w:tabs>
        <w:ind w:left="360"/>
        <w:rPr>
          <w:b w:val="0"/>
          <w:sz w:val="20"/>
          <w:szCs w:val="20"/>
        </w:rPr>
      </w:pPr>
      <w:r w:rsidRPr="00116746">
        <w:rPr>
          <w:sz w:val="20"/>
          <w:szCs w:val="20"/>
        </w:rPr>
        <w:lastRenderedPageBreak/>
        <w:t xml:space="preserve">REPRESENTATIONS, WARRANTIES AND DISCLAIMERS.  </w:t>
      </w:r>
    </w:p>
    <w:p w14:paraId="7D9BC0AF" w14:textId="77777777" w:rsidR="0059544A" w:rsidRPr="00116746" w:rsidRDefault="0059544A" w:rsidP="0059544A">
      <w:pPr>
        <w:pStyle w:val="Heading2"/>
        <w:numPr>
          <w:ilvl w:val="1"/>
          <w:numId w:val="22"/>
        </w:numPr>
        <w:ind w:left="360" w:firstLine="0"/>
        <w:rPr>
          <w:sz w:val="20"/>
          <w:szCs w:val="20"/>
        </w:rPr>
      </w:pPr>
      <w:r w:rsidRPr="00116746">
        <w:rPr>
          <w:sz w:val="20"/>
          <w:szCs w:val="20"/>
          <w:u w:val="single"/>
        </w:rPr>
        <w:t>Your Representations and Warranties</w:t>
      </w:r>
      <w:r w:rsidRPr="00116746">
        <w:rPr>
          <w:sz w:val="20"/>
          <w:szCs w:val="20"/>
        </w:rPr>
        <w:t xml:space="preserve">. </w:t>
      </w:r>
      <w:r w:rsidR="00F94794" w:rsidRPr="00116746">
        <w:rPr>
          <w:sz w:val="20"/>
          <w:szCs w:val="20"/>
        </w:rPr>
        <w:t>Y</w:t>
      </w:r>
      <w:r w:rsidR="00A77E21" w:rsidRPr="00116746">
        <w:rPr>
          <w:sz w:val="20"/>
          <w:szCs w:val="20"/>
        </w:rPr>
        <w:t xml:space="preserve">ou </w:t>
      </w:r>
      <w:r w:rsidRPr="00116746">
        <w:rPr>
          <w:sz w:val="20"/>
          <w:szCs w:val="20"/>
        </w:rPr>
        <w:t xml:space="preserve">represent and warrant that: </w:t>
      </w:r>
    </w:p>
    <w:p w14:paraId="5B3BEA57" w14:textId="0FCE8DF7" w:rsidR="00A44859" w:rsidRPr="00116746" w:rsidRDefault="00F94794" w:rsidP="0059544A">
      <w:pPr>
        <w:pStyle w:val="Heading2"/>
        <w:numPr>
          <w:ilvl w:val="3"/>
          <w:numId w:val="21"/>
        </w:numPr>
        <w:rPr>
          <w:sz w:val="20"/>
          <w:szCs w:val="20"/>
        </w:rPr>
      </w:pPr>
      <w:r w:rsidRPr="00116746">
        <w:rPr>
          <w:sz w:val="20"/>
          <w:szCs w:val="20"/>
        </w:rPr>
        <w:t xml:space="preserve">You are </w:t>
      </w:r>
      <w:r w:rsidR="004420D2">
        <w:rPr>
          <w:sz w:val="20"/>
          <w:szCs w:val="20"/>
        </w:rPr>
        <w:t>authorized to access the App Store by your organization</w:t>
      </w:r>
      <w:r w:rsidR="004420D2" w:rsidRPr="00116746" w:rsidDel="004420D2">
        <w:rPr>
          <w:sz w:val="20"/>
          <w:szCs w:val="20"/>
        </w:rPr>
        <w:t xml:space="preserve"> </w:t>
      </w:r>
      <w:r w:rsidR="004420D2">
        <w:rPr>
          <w:sz w:val="20"/>
          <w:szCs w:val="20"/>
        </w:rPr>
        <w:t>and to agree on behalf of your organization to the terms of this Agreement</w:t>
      </w:r>
      <w:bookmarkStart w:id="3" w:name="_GoBack"/>
      <w:bookmarkEnd w:id="3"/>
      <w:ins w:id="4" w:author="Tom Kintner" w:date="2016-09-22T18:12:00Z">
        <w:r w:rsidR="00766B7B">
          <w:rPr>
            <w:sz w:val="20"/>
            <w:szCs w:val="20"/>
          </w:rPr>
          <w:t>;</w:t>
        </w:r>
      </w:ins>
    </w:p>
    <w:p w14:paraId="2499F3AF" w14:textId="77777777" w:rsidR="00A44859" w:rsidRPr="00116746" w:rsidRDefault="00F94794" w:rsidP="0059544A">
      <w:pPr>
        <w:pStyle w:val="Heading2"/>
        <w:numPr>
          <w:ilvl w:val="3"/>
          <w:numId w:val="21"/>
        </w:numPr>
        <w:rPr>
          <w:sz w:val="20"/>
          <w:szCs w:val="20"/>
        </w:rPr>
      </w:pPr>
      <w:r w:rsidRPr="00116746">
        <w:rPr>
          <w:sz w:val="20"/>
          <w:szCs w:val="20"/>
        </w:rPr>
        <w:t>Y</w:t>
      </w:r>
      <w:r w:rsidR="0038632C" w:rsidRPr="00116746">
        <w:rPr>
          <w:sz w:val="20"/>
          <w:szCs w:val="20"/>
        </w:rPr>
        <w:t xml:space="preserve">ou will provide truthful and </w:t>
      </w:r>
      <w:r w:rsidR="00A44859" w:rsidRPr="00116746">
        <w:rPr>
          <w:sz w:val="20"/>
          <w:szCs w:val="20"/>
        </w:rPr>
        <w:t>accurate</w:t>
      </w:r>
      <w:r w:rsidR="0038632C" w:rsidRPr="00116746">
        <w:rPr>
          <w:sz w:val="20"/>
          <w:szCs w:val="20"/>
        </w:rPr>
        <w:t xml:space="preserve"> information to Cisco</w:t>
      </w:r>
      <w:r w:rsidR="009236A8" w:rsidRPr="00116746">
        <w:rPr>
          <w:sz w:val="20"/>
          <w:szCs w:val="20"/>
        </w:rPr>
        <w:t xml:space="preserve"> and its Subcontractors and customers</w:t>
      </w:r>
      <w:r w:rsidR="0038632C" w:rsidRPr="00116746">
        <w:rPr>
          <w:sz w:val="20"/>
          <w:szCs w:val="20"/>
        </w:rPr>
        <w:t xml:space="preserve"> and immediately notify Cisco of any change to that information; </w:t>
      </w:r>
    </w:p>
    <w:p w14:paraId="41263F84" w14:textId="31172511" w:rsidR="00FC3A62" w:rsidRPr="00116746" w:rsidRDefault="00635D72" w:rsidP="00FC3A62">
      <w:pPr>
        <w:pStyle w:val="Heading2"/>
        <w:numPr>
          <w:ilvl w:val="3"/>
          <w:numId w:val="21"/>
        </w:numPr>
        <w:jc w:val="left"/>
        <w:rPr>
          <w:sz w:val="20"/>
          <w:szCs w:val="20"/>
        </w:rPr>
      </w:pPr>
      <w:r w:rsidRPr="00116746">
        <w:rPr>
          <w:sz w:val="20"/>
          <w:szCs w:val="20"/>
        </w:rPr>
        <w:t xml:space="preserve">You will not in any way </w:t>
      </w:r>
      <w:r w:rsidR="00FC3A62" w:rsidRPr="00116746">
        <w:rPr>
          <w:sz w:val="20"/>
          <w:szCs w:val="20"/>
        </w:rPr>
        <w:t xml:space="preserve">interfere with or disrupt the operation of </w:t>
      </w:r>
      <w:r w:rsidR="00720068">
        <w:rPr>
          <w:sz w:val="20"/>
          <w:szCs w:val="20"/>
        </w:rPr>
        <w:t>App Center</w:t>
      </w:r>
      <w:r w:rsidRPr="00116746">
        <w:rPr>
          <w:sz w:val="20"/>
          <w:szCs w:val="20"/>
        </w:rPr>
        <w:t xml:space="preserve"> or any App on </w:t>
      </w:r>
      <w:r w:rsidR="00720068">
        <w:rPr>
          <w:sz w:val="20"/>
          <w:szCs w:val="20"/>
        </w:rPr>
        <w:t>App Center</w:t>
      </w:r>
      <w:r w:rsidRPr="00116746">
        <w:rPr>
          <w:sz w:val="20"/>
          <w:szCs w:val="20"/>
        </w:rPr>
        <w:t xml:space="preserve"> and will not provide material that is i</w:t>
      </w:r>
      <w:r w:rsidR="00FC3A62" w:rsidRPr="00116746">
        <w:rPr>
          <w:sz w:val="20"/>
          <w:szCs w:val="20"/>
        </w:rPr>
        <w:t xml:space="preserve">nfected with a virus </w:t>
      </w:r>
      <w:r w:rsidRPr="00116746">
        <w:rPr>
          <w:sz w:val="20"/>
          <w:szCs w:val="20"/>
        </w:rPr>
        <w:t>or similar destructive</w:t>
      </w:r>
      <w:r w:rsidR="00FC3A62" w:rsidRPr="00116746">
        <w:rPr>
          <w:sz w:val="20"/>
          <w:szCs w:val="20"/>
        </w:rPr>
        <w:t xml:space="preserve"> </w:t>
      </w:r>
      <w:r w:rsidRPr="00116746">
        <w:rPr>
          <w:sz w:val="20"/>
          <w:szCs w:val="20"/>
        </w:rPr>
        <w:t>computer code.</w:t>
      </w:r>
    </w:p>
    <w:p w14:paraId="735F749B" w14:textId="5FF5D836" w:rsidR="00635D72" w:rsidRPr="00116746" w:rsidRDefault="00635D72" w:rsidP="00FC3A62">
      <w:pPr>
        <w:pStyle w:val="Heading2"/>
        <w:numPr>
          <w:ilvl w:val="3"/>
          <w:numId w:val="21"/>
        </w:numPr>
        <w:jc w:val="left"/>
        <w:rPr>
          <w:sz w:val="20"/>
          <w:szCs w:val="20"/>
        </w:rPr>
      </w:pPr>
      <w:r w:rsidRPr="00116746">
        <w:rPr>
          <w:sz w:val="20"/>
          <w:szCs w:val="20"/>
        </w:rPr>
        <w:t>Y</w:t>
      </w:r>
      <w:r w:rsidR="00FC3A62" w:rsidRPr="00116746">
        <w:rPr>
          <w:sz w:val="20"/>
          <w:szCs w:val="20"/>
        </w:rPr>
        <w:t xml:space="preserve">ou will not </w:t>
      </w:r>
      <w:r w:rsidRPr="00116746">
        <w:rPr>
          <w:sz w:val="20"/>
          <w:szCs w:val="20"/>
        </w:rPr>
        <w:t xml:space="preserve">interfere with </w:t>
      </w:r>
      <w:r w:rsidR="009236A8" w:rsidRPr="00116746">
        <w:rPr>
          <w:sz w:val="20"/>
          <w:szCs w:val="20"/>
        </w:rPr>
        <w:t xml:space="preserve">other users </w:t>
      </w:r>
      <w:r w:rsidRPr="00116746">
        <w:rPr>
          <w:sz w:val="20"/>
          <w:szCs w:val="20"/>
        </w:rPr>
        <w:t xml:space="preserve">use of </w:t>
      </w:r>
      <w:r w:rsidR="00720068">
        <w:rPr>
          <w:sz w:val="20"/>
          <w:szCs w:val="20"/>
        </w:rPr>
        <w:t>App Center</w:t>
      </w:r>
      <w:r w:rsidRPr="00116746">
        <w:rPr>
          <w:sz w:val="20"/>
          <w:szCs w:val="20"/>
        </w:rPr>
        <w:t xml:space="preserve"> or </w:t>
      </w:r>
      <w:r w:rsidR="00FC3A62" w:rsidRPr="00116746">
        <w:rPr>
          <w:sz w:val="20"/>
          <w:szCs w:val="20"/>
        </w:rPr>
        <w:t>collect any inf</w:t>
      </w:r>
      <w:r w:rsidRPr="00116746">
        <w:rPr>
          <w:sz w:val="20"/>
          <w:szCs w:val="20"/>
        </w:rPr>
        <w:t xml:space="preserve">ormation about </w:t>
      </w:r>
      <w:r w:rsidR="009236A8" w:rsidRPr="00116746">
        <w:rPr>
          <w:sz w:val="20"/>
          <w:szCs w:val="20"/>
        </w:rPr>
        <w:t xml:space="preserve">any </w:t>
      </w:r>
      <w:r w:rsidRPr="00116746">
        <w:rPr>
          <w:sz w:val="20"/>
          <w:szCs w:val="20"/>
        </w:rPr>
        <w:t>other</w:t>
      </w:r>
      <w:r w:rsidR="009236A8" w:rsidRPr="00116746">
        <w:rPr>
          <w:sz w:val="20"/>
          <w:szCs w:val="20"/>
        </w:rPr>
        <w:t xml:space="preserve"> user</w:t>
      </w:r>
      <w:r w:rsidRPr="00116746">
        <w:rPr>
          <w:sz w:val="20"/>
          <w:szCs w:val="20"/>
        </w:rPr>
        <w:t>;</w:t>
      </w:r>
    </w:p>
    <w:p w14:paraId="30094D5B" w14:textId="630691FF" w:rsidR="00635D72" w:rsidRPr="00116746" w:rsidRDefault="00635D72" w:rsidP="00FC3A62">
      <w:pPr>
        <w:pStyle w:val="Heading2"/>
        <w:numPr>
          <w:ilvl w:val="3"/>
          <w:numId w:val="21"/>
        </w:numPr>
        <w:jc w:val="left"/>
        <w:rPr>
          <w:sz w:val="20"/>
          <w:szCs w:val="20"/>
        </w:rPr>
      </w:pPr>
      <w:r w:rsidRPr="00116746">
        <w:rPr>
          <w:sz w:val="20"/>
          <w:szCs w:val="20"/>
        </w:rPr>
        <w:t>Y</w:t>
      </w:r>
      <w:r w:rsidR="00FC3A62" w:rsidRPr="00116746">
        <w:rPr>
          <w:sz w:val="20"/>
          <w:szCs w:val="20"/>
        </w:rPr>
        <w:t xml:space="preserve">ou will </w:t>
      </w:r>
      <w:r w:rsidR="00BB47C3" w:rsidRPr="00116746">
        <w:rPr>
          <w:sz w:val="20"/>
          <w:szCs w:val="20"/>
        </w:rPr>
        <w:t xml:space="preserve">not use </w:t>
      </w:r>
      <w:r w:rsidR="00720068">
        <w:rPr>
          <w:sz w:val="20"/>
          <w:szCs w:val="20"/>
        </w:rPr>
        <w:t>App Center</w:t>
      </w:r>
      <w:r w:rsidR="00BB47C3" w:rsidRPr="00116746">
        <w:rPr>
          <w:sz w:val="20"/>
          <w:szCs w:val="20"/>
        </w:rPr>
        <w:t xml:space="preserve"> or information gathered through </w:t>
      </w:r>
      <w:r w:rsidR="00720068">
        <w:rPr>
          <w:sz w:val="20"/>
          <w:szCs w:val="20"/>
        </w:rPr>
        <w:t>App Center</w:t>
      </w:r>
      <w:r w:rsidR="00BB47C3" w:rsidRPr="00116746">
        <w:rPr>
          <w:sz w:val="20"/>
          <w:szCs w:val="20"/>
        </w:rPr>
        <w:t xml:space="preserve"> to provide any commercial service or product not expressly authorized by Cisco, including sending any junk mail, spam or similar communications</w:t>
      </w:r>
      <w:r w:rsidR="00FC3A62" w:rsidRPr="00116746">
        <w:rPr>
          <w:sz w:val="20"/>
          <w:szCs w:val="20"/>
        </w:rPr>
        <w:t xml:space="preserve">; </w:t>
      </w:r>
    </w:p>
    <w:p w14:paraId="6FE95706" w14:textId="0E1BCABE" w:rsidR="00FC3A62" w:rsidRPr="00116746" w:rsidRDefault="00635D72" w:rsidP="00FC3A62">
      <w:pPr>
        <w:pStyle w:val="Heading2"/>
        <w:numPr>
          <w:ilvl w:val="3"/>
          <w:numId w:val="21"/>
        </w:numPr>
        <w:jc w:val="left"/>
        <w:rPr>
          <w:sz w:val="20"/>
          <w:szCs w:val="20"/>
        </w:rPr>
      </w:pPr>
      <w:r w:rsidRPr="00116746">
        <w:rPr>
          <w:sz w:val="20"/>
          <w:szCs w:val="20"/>
        </w:rPr>
        <w:t>Y</w:t>
      </w:r>
      <w:r w:rsidR="00FC3A62" w:rsidRPr="00116746">
        <w:rPr>
          <w:sz w:val="20"/>
          <w:szCs w:val="20"/>
        </w:rPr>
        <w:t xml:space="preserve">ou will not </w:t>
      </w:r>
      <w:r w:rsidR="00BB47C3" w:rsidRPr="00116746">
        <w:rPr>
          <w:sz w:val="20"/>
          <w:szCs w:val="20"/>
        </w:rPr>
        <w:t xml:space="preserve">submit to </w:t>
      </w:r>
      <w:r w:rsidR="00720068">
        <w:rPr>
          <w:sz w:val="20"/>
          <w:szCs w:val="20"/>
        </w:rPr>
        <w:t>App Center</w:t>
      </w:r>
      <w:r w:rsidR="00BB47C3" w:rsidRPr="00116746">
        <w:rPr>
          <w:sz w:val="20"/>
          <w:szCs w:val="20"/>
        </w:rPr>
        <w:t xml:space="preserve"> any materials that may be subject to </w:t>
      </w:r>
      <w:r w:rsidR="00FC3A62" w:rsidRPr="00116746">
        <w:rPr>
          <w:sz w:val="20"/>
          <w:szCs w:val="20"/>
        </w:rPr>
        <w:t>copyrights, tradem</w:t>
      </w:r>
      <w:r w:rsidR="00BB47C3" w:rsidRPr="00116746">
        <w:rPr>
          <w:sz w:val="20"/>
          <w:szCs w:val="20"/>
        </w:rPr>
        <w:t xml:space="preserve">arks, patents, or trade secrets held by others without their express written permission for such use. </w:t>
      </w:r>
    </w:p>
    <w:p w14:paraId="65BC7F82" w14:textId="77777777" w:rsidR="0059544A" w:rsidRPr="00116746" w:rsidRDefault="0059544A" w:rsidP="0059544A">
      <w:pPr>
        <w:pStyle w:val="Heading2"/>
        <w:numPr>
          <w:ilvl w:val="1"/>
          <w:numId w:val="22"/>
        </w:numPr>
        <w:ind w:left="360" w:firstLine="0"/>
        <w:rPr>
          <w:sz w:val="20"/>
          <w:szCs w:val="20"/>
        </w:rPr>
      </w:pPr>
      <w:r w:rsidRPr="00116746">
        <w:rPr>
          <w:sz w:val="20"/>
          <w:szCs w:val="20"/>
          <w:u w:val="single"/>
        </w:rPr>
        <w:t>Cisco’s Disclaimer of Representations and Warranties</w:t>
      </w:r>
      <w:r w:rsidRPr="00116746">
        <w:rPr>
          <w:sz w:val="20"/>
          <w:szCs w:val="20"/>
        </w:rPr>
        <w:t>.</w:t>
      </w:r>
      <w:r w:rsidRPr="00116746">
        <w:rPr>
          <w:kern w:val="28"/>
          <w:sz w:val="20"/>
          <w:szCs w:val="20"/>
        </w:rPr>
        <w:t xml:space="preserve"> </w:t>
      </w:r>
    </w:p>
    <w:p w14:paraId="0B7481A9" w14:textId="358CA13D" w:rsidR="0038632C" w:rsidRPr="00116746" w:rsidRDefault="0038632C" w:rsidP="0059544A">
      <w:pPr>
        <w:ind w:left="720"/>
        <w:rPr>
          <w:sz w:val="20"/>
          <w:szCs w:val="20"/>
        </w:rPr>
      </w:pPr>
      <w:r w:rsidRPr="00116746">
        <w:rPr>
          <w:sz w:val="20"/>
          <w:szCs w:val="20"/>
        </w:rPr>
        <w:t xml:space="preserve">CISCO MAKES NO REPRESENTATION OR WARRANTY REGARDING </w:t>
      </w:r>
      <w:r w:rsidR="00720068">
        <w:rPr>
          <w:sz w:val="20"/>
          <w:szCs w:val="20"/>
        </w:rPr>
        <w:t>APP CENTER</w:t>
      </w:r>
      <w:r w:rsidRPr="00116746">
        <w:rPr>
          <w:sz w:val="20"/>
          <w:szCs w:val="20"/>
        </w:rPr>
        <w:t xml:space="preserve">, </w:t>
      </w:r>
      <w:r w:rsidR="007537C8" w:rsidRPr="00116746">
        <w:rPr>
          <w:sz w:val="20"/>
          <w:szCs w:val="20"/>
        </w:rPr>
        <w:t xml:space="preserve">ANY </w:t>
      </w:r>
      <w:r w:rsidRPr="00116746">
        <w:rPr>
          <w:sz w:val="20"/>
          <w:szCs w:val="20"/>
        </w:rPr>
        <w:t>SERVICE</w:t>
      </w:r>
      <w:r w:rsidR="007537C8" w:rsidRPr="00116746">
        <w:rPr>
          <w:sz w:val="20"/>
          <w:szCs w:val="20"/>
        </w:rPr>
        <w:t xml:space="preserve"> YOU RECEIVE FROM CISCO,</w:t>
      </w:r>
      <w:r w:rsidRPr="00116746">
        <w:rPr>
          <w:sz w:val="20"/>
          <w:szCs w:val="20"/>
        </w:rPr>
        <w:t xml:space="preserve"> </w:t>
      </w:r>
      <w:r w:rsidR="00C451AF" w:rsidRPr="00116746">
        <w:rPr>
          <w:sz w:val="20"/>
          <w:szCs w:val="20"/>
        </w:rPr>
        <w:t xml:space="preserve">ANY APPS, </w:t>
      </w:r>
      <w:r w:rsidRPr="00116746">
        <w:rPr>
          <w:sz w:val="20"/>
          <w:szCs w:val="20"/>
        </w:rPr>
        <w:t xml:space="preserve">OR OTHERWISE, OR ANY GUARANTEE REGARDING </w:t>
      </w:r>
      <w:r w:rsidR="00720068">
        <w:rPr>
          <w:sz w:val="20"/>
          <w:szCs w:val="20"/>
        </w:rPr>
        <w:t>APP CENTER</w:t>
      </w:r>
      <w:r w:rsidR="004A5704">
        <w:rPr>
          <w:sz w:val="20"/>
          <w:szCs w:val="20"/>
        </w:rPr>
        <w:t xml:space="preserve"> OR </w:t>
      </w:r>
      <w:r w:rsidR="00670662" w:rsidRPr="00116746">
        <w:rPr>
          <w:sz w:val="20"/>
          <w:szCs w:val="20"/>
        </w:rPr>
        <w:t xml:space="preserve">ANY </w:t>
      </w:r>
      <w:r w:rsidRPr="00116746">
        <w:rPr>
          <w:sz w:val="20"/>
          <w:szCs w:val="20"/>
        </w:rPr>
        <w:t>APP</w:t>
      </w:r>
      <w:r w:rsidR="00670662" w:rsidRPr="00116746">
        <w:rPr>
          <w:sz w:val="20"/>
          <w:szCs w:val="20"/>
        </w:rPr>
        <w:t>S</w:t>
      </w:r>
      <w:r w:rsidRPr="00116746">
        <w:rPr>
          <w:sz w:val="20"/>
          <w:szCs w:val="20"/>
        </w:rPr>
        <w:t xml:space="preserve">. YOU EXPRESSLY UNDERSTAND AND AGREE THAT YOUR USE OF </w:t>
      </w:r>
      <w:r w:rsidR="00720068">
        <w:rPr>
          <w:sz w:val="20"/>
          <w:szCs w:val="20"/>
        </w:rPr>
        <w:t>APP CENTER</w:t>
      </w:r>
      <w:r w:rsidR="00C451AF" w:rsidRPr="00116746">
        <w:rPr>
          <w:sz w:val="20"/>
          <w:szCs w:val="20"/>
        </w:rPr>
        <w:t>, ANY APP</w:t>
      </w:r>
      <w:r w:rsidRPr="00116746">
        <w:rPr>
          <w:sz w:val="20"/>
          <w:szCs w:val="20"/>
        </w:rPr>
        <w:t xml:space="preserve"> AND ANY INTELLECTUAL PROPERTY AND MATERIALS FURNISHED BY CISCO </w:t>
      </w:r>
      <w:r w:rsidR="00227F7E" w:rsidRPr="00116746">
        <w:rPr>
          <w:sz w:val="20"/>
          <w:szCs w:val="20"/>
        </w:rPr>
        <w:t>AND/</w:t>
      </w:r>
      <w:r w:rsidR="00705571" w:rsidRPr="00116746">
        <w:rPr>
          <w:sz w:val="20"/>
          <w:szCs w:val="20"/>
        </w:rPr>
        <w:t xml:space="preserve">OR ITS </w:t>
      </w:r>
      <w:r w:rsidR="00227F7E" w:rsidRPr="00116746">
        <w:rPr>
          <w:sz w:val="20"/>
          <w:szCs w:val="20"/>
        </w:rPr>
        <w:t xml:space="preserve">SUBCONTRACTORS </w:t>
      </w:r>
      <w:r w:rsidR="00C451AF" w:rsidRPr="00116746">
        <w:rPr>
          <w:sz w:val="20"/>
          <w:szCs w:val="20"/>
        </w:rPr>
        <w:t xml:space="preserve">AND THIRD PARTY DEVELOPERS </w:t>
      </w:r>
      <w:r w:rsidRPr="00116746">
        <w:rPr>
          <w:sz w:val="20"/>
          <w:szCs w:val="20"/>
        </w:rPr>
        <w:t xml:space="preserve">IS AT YOUR SOLE RISK AND THAT </w:t>
      </w:r>
      <w:r w:rsidR="00720068">
        <w:rPr>
          <w:sz w:val="20"/>
          <w:szCs w:val="20"/>
        </w:rPr>
        <w:t>APP CENTER</w:t>
      </w:r>
      <w:r w:rsidR="00C451AF" w:rsidRPr="00116746">
        <w:rPr>
          <w:sz w:val="20"/>
          <w:szCs w:val="20"/>
        </w:rPr>
        <w:t xml:space="preserve">, </w:t>
      </w:r>
      <w:r w:rsidR="00854D9D">
        <w:rPr>
          <w:sz w:val="20"/>
          <w:szCs w:val="20"/>
        </w:rPr>
        <w:t>ALL</w:t>
      </w:r>
      <w:r w:rsidR="00C451AF" w:rsidRPr="00116746">
        <w:rPr>
          <w:sz w:val="20"/>
          <w:szCs w:val="20"/>
        </w:rPr>
        <w:t xml:space="preserve"> APP</w:t>
      </w:r>
      <w:r w:rsidR="00854D9D">
        <w:rPr>
          <w:sz w:val="20"/>
          <w:szCs w:val="20"/>
        </w:rPr>
        <w:t>S</w:t>
      </w:r>
      <w:r w:rsidR="00C451AF" w:rsidRPr="00116746">
        <w:rPr>
          <w:sz w:val="20"/>
          <w:szCs w:val="20"/>
        </w:rPr>
        <w:t xml:space="preserve"> </w:t>
      </w:r>
      <w:r w:rsidRPr="00116746">
        <w:rPr>
          <w:sz w:val="20"/>
          <w:szCs w:val="20"/>
        </w:rPr>
        <w:t>AND ANY INTELLECTUAL PROPERTY AND MATERIALS ARE PROVIDED "AS IS" AND "AS AVAILABLE" WITHOUT WARRANTY OF ANY KIND</w:t>
      </w:r>
      <w:r w:rsidR="00227F7E" w:rsidRPr="00116746">
        <w:rPr>
          <w:sz w:val="20"/>
          <w:szCs w:val="20"/>
        </w:rPr>
        <w:t>.</w:t>
      </w:r>
      <w:r w:rsidRPr="00116746">
        <w:rPr>
          <w:sz w:val="20"/>
          <w:szCs w:val="20"/>
        </w:rPr>
        <w:t xml:space="preserve"> YOU ARE SOLELY RESPONSIBLE FOR ANY DAMAGE</w:t>
      </w:r>
      <w:r w:rsidR="00825E07">
        <w:rPr>
          <w:sz w:val="20"/>
          <w:szCs w:val="20"/>
        </w:rPr>
        <w:t xml:space="preserve"> OR DISRUPTION</w:t>
      </w:r>
      <w:r w:rsidRPr="00116746">
        <w:rPr>
          <w:sz w:val="20"/>
          <w:szCs w:val="20"/>
        </w:rPr>
        <w:t xml:space="preserve"> TO YOUR COMPUTER SYSTEM</w:t>
      </w:r>
      <w:r w:rsidR="00853FF6">
        <w:rPr>
          <w:sz w:val="20"/>
          <w:szCs w:val="20"/>
        </w:rPr>
        <w:t>(S)</w:t>
      </w:r>
      <w:r w:rsidRPr="00116746">
        <w:rPr>
          <w:sz w:val="20"/>
          <w:szCs w:val="20"/>
        </w:rPr>
        <w:t xml:space="preserve"> OR </w:t>
      </w:r>
      <w:r w:rsidR="00825E07">
        <w:rPr>
          <w:sz w:val="20"/>
          <w:szCs w:val="20"/>
        </w:rPr>
        <w:t>OTHER DEVICE</w:t>
      </w:r>
      <w:r w:rsidR="00853FF6">
        <w:rPr>
          <w:sz w:val="20"/>
          <w:szCs w:val="20"/>
        </w:rPr>
        <w:t>(</w:t>
      </w:r>
      <w:r w:rsidR="00825E07">
        <w:rPr>
          <w:sz w:val="20"/>
          <w:szCs w:val="20"/>
        </w:rPr>
        <w:t>S</w:t>
      </w:r>
      <w:r w:rsidR="00853FF6">
        <w:rPr>
          <w:sz w:val="20"/>
          <w:szCs w:val="20"/>
        </w:rPr>
        <w:t>)</w:t>
      </w:r>
      <w:r w:rsidR="00825E07">
        <w:rPr>
          <w:sz w:val="20"/>
          <w:szCs w:val="20"/>
        </w:rPr>
        <w:t xml:space="preserve"> OR COMPONENT(S)</w:t>
      </w:r>
      <w:r w:rsidR="00853FF6">
        <w:rPr>
          <w:sz w:val="20"/>
          <w:szCs w:val="20"/>
        </w:rPr>
        <w:t>,</w:t>
      </w:r>
      <w:r w:rsidRPr="00116746">
        <w:rPr>
          <w:sz w:val="20"/>
          <w:szCs w:val="20"/>
        </w:rPr>
        <w:t xml:space="preserve"> OR LOSS OF DATA THAT RESULTS FROM SUCH USE.  ALL EXPRESS OR IMPLIED CONDITIONS, REPRESENTATIONS, AND WARRANTIES INCLUDING, WITHOUT LIMITATION, ANY IMPLIED WARRANTY OR CONDITION OF MERCHANTABILITY, FITNESS FOR A PARTICULAR PURPOSE, NON-INFRINGEMENT, SATISFACTORY QUALITY, NON-INTERFERENCE, ACCURACY OF INFORMATIONAL CONTENT, OR ARISING FROM A COURSE OF DEALING, LAW, USAGE, OR TRADE PRACTICE, ARE HEREBY EXCLUDED TO THE EXTENT ALLOWED BY APPLICABLE LAW</w:t>
      </w:r>
      <w:r w:rsidR="001D2E1C" w:rsidRPr="00116746">
        <w:rPr>
          <w:sz w:val="20"/>
          <w:szCs w:val="20"/>
        </w:rPr>
        <w:t>S</w:t>
      </w:r>
      <w:r w:rsidRPr="00116746">
        <w:rPr>
          <w:sz w:val="20"/>
          <w:szCs w:val="20"/>
        </w:rPr>
        <w:t xml:space="preserve"> AND ARE EXPRESSLY DISCLAIMED BY CISCO</w:t>
      </w:r>
      <w:r w:rsidR="005F71C9" w:rsidRPr="00116746">
        <w:rPr>
          <w:sz w:val="20"/>
          <w:szCs w:val="20"/>
        </w:rPr>
        <w:t xml:space="preserve"> AND</w:t>
      </w:r>
      <w:r w:rsidRPr="00116746">
        <w:rPr>
          <w:sz w:val="20"/>
          <w:szCs w:val="20"/>
        </w:rPr>
        <w:t xml:space="preserve"> ITS</w:t>
      </w:r>
      <w:r w:rsidR="003C6644" w:rsidRPr="00116746">
        <w:rPr>
          <w:sz w:val="20"/>
          <w:szCs w:val="20"/>
        </w:rPr>
        <w:t xml:space="preserve"> </w:t>
      </w:r>
      <w:r w:rsidR="00C451AF" w:rsidRPr="00116746">
        <w:rPr>
          <w:sz w:val="20"/>
          <w:szCs w:val="20"/>
        </w:rPr>
        <w:t>SUBCONTRACTORS AND THIRD PARTY DEVELOPERS</w:t>
      </w:r>
      <w:r w:rsidRPr="00116746">
        <w:rPr>
          <w:sz w:val="20"/>
          <w:szCs w:val="20"/>
        </w:rPr>
        <w:t xml:space="preserve">. TO THE EXTENT AN IMPLIED WARRANTY CANNOT BE EXCLUDED, SUCH WARRANTY IS LIMITED IN DURATION TO THE EXPRESS WARRANTY PERIOD. BECAUSE SOME STATES OR JURISDICTIONS DO NOT ALLOW LIMITATIONS ON HOW LONG AN IMPLIED WARRANTY LASTS, THE ABOVE LIMITATION MAY NOT APPLY. THIS WARRANTY GIVES </w:t>
      </w:r>
      <w:r w:rsidR="00C451AF" w:rsidRPr="00116746">
        <w:rPr>
          <w:sz w:val="20"/>
          <w:szCs w:val="20"/>
        </w:rPr>
        <w:t>YOU</w:t>
      </w:r>
      <w:r w:rsidRPr="00116746">
        <w:rPr>
          <w:sz w:val="20"/>
          <w:szCs w:val="20"/>
        </w:rPr>
        <w:t xml:space="preserve"> SPECIFIC LEGAL RIGHTS, AND </w:t>
      </w:r>
      <w:r w:rsidR="00C451AF" w:rsidRPr="00116746">
        <w:rPr>
          <w:sz w:val="20"/>
          <w:szCs w:val="20"/>
        </w:rPr>
        <w:t>YOU</w:t>
      </w:r>
      <w:r w:rsidRPr="00116746">
        <w:rPr>
          <w:sz w:val="20"/>
          <w:szCs w:val="20"/>
        </w:rPr>
        <w:t xml:space="preserve"> MAY ALSO HAVE OTHER RIGHTS WHICH VARY FROM JURISDICTION TO JURISDICTION. THESE DISCLAIMERS AND EXCLUSIONS SHALL APPLY EVEN IF THE WARRANTY SET FORTH ABOVE FAILS OF ITS ESSENTIAL PURPOSE.</w:t>
      </w:r>
    </w:p>
    <w:p w14:paraId="0F9EE54C" w14:textId="1DD03964" w:rsidR="0038632C" w:rsidRPr="00116746" w:rsidRDefault="0038632C" w:rsidP="00C10179">
      <w:pPr>
        <w:pStyle w:val="Heading1"/>
        <w:keepNext/>
        <w:numPr>
          <w:ilvl w:val="0"/>
          <w:numId w:val="10"/>
        </w:numPr>
        <w:tabs>
          <w:tab w:val="left" w:pos="360"/>
        </w:tabs>
        <w:ind w:left="360"/>
        <w:rPr>
          <w:b w:val="0"/>
          <w:sz w:val="20"/>
          <w:szCs w:val="20"/>
        </w:rPr>
      </w:pPr>
      <w:r w:rsidRPr="00116746">
        <w:rPr>
          <w:sz w:val="20"/>
          <w:szCs w:val="20"/>
        </w:rPr>
        <w:t xml:space="preserve">INDEMNIFICATION.  </w:t>
      </w:r>
      <w:r w:rsidR="00827404" w:rsidRPr="00116746">
        <w:rPr>
          <w:b w:val="0"/>
          <w:sz w:val="20"/>
          <w:szCs w:val="20"/>
        </w:rPr>
        <w:t xml:space="preserve">You will indemnify, defend, and hold Cisco and its affiliates, its </w:t>
      </w:r>
      <w:r w:rsidR="00854D9D">
        <w:rPr>
          <w:b w:val="0"/>
          <w:sz w:val="20"/>
          <w:szCs w:val="20"/>
        </w:rPr>
        <w:t xml:space="preserve">Subcontractors and customers, and </w:t>
      </w:r>
      <w:r w:rsidR="00827404" w:rsidRPr="00116746">
        <w:rPr>
          <w:b w:val="0"/>
          <w:sz w:val="20"/>
          <w:szCs w:val="20"/>
        </w:rPr>
        <w:t xml:space="preserve">Third Party </w:t>
      </w:r>
      <w:r w:rsidR="00854D9D">
        <w:rPr>
          <w:b w:val="0"/>
          <w:sz w:val="20"/>
          <w:szCs w:val="20"/>
        </w:rPr>
        <w:t>Developers</w:t>
      </w:r>
      <w:r w:rsidR="00827404" w:rsidRPr="00116746">
        <w:rPr>
          <w:b w:val="0"/>
          <w:sz w:val="20"/>
          <w:szCs w:val="20"/>
        </w:rPr>
        <w:t xml:space="preserve">, and their respective customers, officers, directors, agents and employees, harmless from and against any and all claims, liabilities, damages, losses, costs and expenses (including reasonable attorneys’ fees) arising from (i) your use of </w:t>
      </w:r>
      <w:r w:rsidR="00720068">
        <w:rPr>
          <w:b w:val="0"/>
          <w:sz w:val="20"/>
          <w:szCs w:val="20"/>
        </w:rPr>
        <w:t>App Center</w:t>
      </w:r>
      <w:r w:rsidR="00827404" w:rsidRPr="00116746">
        <w:rPr>
          <w:b w:val="0"/>
          <w:sz w:val="20"/>
          <w:szCs w:val="20"/>
        </w:rPr>
        <w:t xml:space="preserve">, including your downloading, installation, or use of any Apps, (ii) your breach of this Agreement, (iii) your breach of any of your obligations under any Developer EULA or the Default EULA Terms applicable to any App you </w:t>
      </w:r>
      <w:r w:rsidR="0099427D">
        <w:rPr>
          <w:b w:val="0"/>
          <w:sz w:val="20"/>
          <w:szCs w:val="20"/>
        </w:rPr>
        <w:t>license</w:t>
      </w:r>
      <w:r w:rsidRPr="00116746">
        <w:rPr>
          <w:b w:val="0"/>
          <w:sz w:val="20"/>
          <w:szCs w:val="20"/>
        </w:rPr>
        <w:t>.</w:t>
      </w:r>
    </w:p>
    <w:p w14:paraId="5DCF513A" w14:textId="5836847F" w:rsidR="0038632C" w:rsidRPr="00116746" w:rsidRDefault="0038632C" w:rsidP="00C10179">
      <w:pPr>
        <w:pStyle w:val="Heading1"/>
        <w:numPr>
          <w:ilvl w:val="0"/>
          <w:numId w:val="10"/>
        </w:numPr>
        <w:tabs>
          <w:tab w:val="left" w:pos="360"/>
        </w:tabs>
        <w:ind w:left="360"/>
        <w:rPr>
          <w:b w:val="0"/>
          <w:sz w:val="20"/>
          <w:szCs w:val="20"/>
        </w:rPr>
      </w:pPr>
      <w:r w:rsidRPr="00116746">
        <w:rPr>
          <w:sz w:val="20"/>
          <w:szCs w:val="20"/>
        </w:rPr>
        <w:t>LIMITATION OF LIABILITY.</w:t>
      </w:r>
      <w:r w:rsidRPr="00116746">
        <w:rPr>
          <w:b w:val="0"/>
          <w:sz w:val="20"/>
          <w:szCs w:val="20"/>
        </w:rPr>
        <w:t xml:space="preserve">  </w:t>
      </w:r>
      <w:r w:rsidR="009041E8" w:rsidRPr="00116746">
        <w:rPr>
          <w:b w:val="0"/>
          <w:caps/>
          <w:sz w:val="20"/>
          <w:szCs w:val="20"/>
        </w:rPr>
        <w:t>Cisco</w:t>
      </w:r>
      <w:r w:rsidR="00854D9D">
        <w:rPr>
          <w:b w:val="0"/>
          <w:caps/>
          <w:sz w:val="20"/>
          <w:szCs w:val="20"/>
        </w:rPr>
        <w:t>,</w:t>
      </w:r>
      <w:r w:rsidR="00917221" w:rsidRPr="00116746">
        <w:rPr>
          <w:b w:val="0"/>
          <w:caps/>
          <w:sz w:val="20"/>
          <w:szCs w:val="20"/>
        </w:rPr>
        <w:t xml:space="preserve"> </w:t>
      </w:r>
      <w:r w:rsidR="00984982" w:rsidRPr="00116746">
        <w:rPr>
          <w:b w:val="0"/>
          <w:caps/>
          <w:sz w:val="20"/>
          <w:szCs w:val="20"/>
        </w:rPr>
        <w:t>ITS SUBCONTRACTORS</w:t>
      </w:r>
      <w:r w:rsidR="00854D9D">
        <w:rPr>
          <w:b w:val="0"/>
          <w:caps/>
          <w:sz w:val="20"/>
          <w:szCs w:val="20"/>
        </w:rPr>
        <w:t xml:space="preserve"> and</w:t>
      </w:r>
      <w:r w:rsidR="00984982" w:rsidRPr="00116746">
        <w:rPr>
          <w:b w:val="0"/>
          <w:caps/>
          <w:sz w:val="20"/>
          <w:szCs w:val="20"/>
        </w:rPr>
        <w:t xml:space="preserve"> CUSTOMERS</w:t>
      </w:r>
      <w:r w:rsidR="00854D9D">
        <w:rPr>
          <w:b w:val="0"/>
          <w:caps/>
          <w:sz w:val="20"/>
          <w:szCs w:val="20"/>
        </w:rPr>
        <w:t>, and third party developers</w:t>
      </w:r>
      <w:r w:rsidR="00984982" w:rsidRPr="00116746">
        <w:rPr>
          <w:b w:val="0"/>
          <w:caps/>
          <w:sz w:val="20"/>
          <w:szCs w:val="20"/>
        </w:rPr>
        <w:t xml:space="preserve"> </w:t>
      </w:r>
      <w:r w:rsidR="00F94794" w:rsidRPr="00116746">
        <w:rPr>
          <w:b w:val="0"/>
          <w:caps/>
          <w:sz w:val="20"/>
          <w:szCs w:val="20"/>
        </w:rPr>
        <w:t xml:space="preserve">are </w:t>
      </w:r>
      <w:r w:rsidR="009041E8" w:rsidRPr="00116746">
        <w:rPr>
          <w:b w:val="0"/>
          <w:caps/>
          <w:sz w:val="20"/>
          <w:szCs w:val="20"/>
        </w:rPr>
        <w:t xml:space="preserve">not responsible for any costs, expenses, damages, losses (including without limitation lost business opportunities or lost profits) or other liabilities </w:t>
      </w:r>
      <w:r w:rsidR="009041E8" w:rsidRPr="00116746">
        <w:rPr>
          <w:b w:val="0"/>
          <w:caps/>
          <w:sz w:val="20"/>
          <w:szCs w:val="20"/>
        </w:rPr>
        <w:lastRenderedPageBreak/>
        <w:t xml:space="preserve">you may incur as a result of </w:t>
      </w:r>
      <w:r w:rsidR="00F94794" w:rsidRPr="00116746">
        <w:rPr>
          <w:b w:val="0"/>
          <w:caps/>
          <w:sz w:val="20"/>
          <w:szCs w:val="20"/>
        </w:rPr>
        <w:t xml:space="preserve">the purchase or use of any </w:t>
      </w:r>
      <w:r w:rsidR="009041E8" w:rsidRPr="00116746">
        <w:rPr>
          <w:b w:val="0"/>
          <w:caps/>
          <w:sz w:val="20"/>
          <w:szCs w:val="20"/>
        </w:rPr>
        <w:t xml:space="preserve">App, use of any services provided by </w:t>
      </w:r>
      <w:r w:rsidR="00854D9D">
        <w:rPr>
          <w:b w:val="0"/>
          <w:caps/>
          <w:sz w:val="20"/>
          <w:szCs w:val="20"/>
        </w:rPr>
        <w:t>cisco,</w:t>
      </w:r>
      <w:r w:rsidR="00854D9D" w:rsidRPr="00116746">
        <w:rPr>
          <w:b w:val="0"/>
          <w:caps/>
          <w:sz w:val="20"/>
          <w:szCs w:val="20"/>
        </w:rPr>
        <w:t xml:space="preserve"> ITS SUBCONTRACTORS</w:t>
      </w:r>
      <w:r w:rsidR="00854D9D">
        <w:rPr>
          <w:b w:val="0"/>
          <w:caps/>
          <w:sz w:val="20"/>
          <w:szCs w:val="20"/>
        </w:rPr>
        <w:t xml:space="preserve"> and</w:t>
      </w:r>
      <w:r w:rsidR="00854D9D" w:rsidRPr="00116746">
        <w:rPr>
          <w:b w:val="0"/>
          <w:caps/>
          <w:sz w:val="20"/>
          <w:szCs w:val="20"/>
        </w:rPr>
        <w:t xml:space="preserve"> CUSTOMERS</w:t>
      </w:r>
      <w:r w:rsidR="00854D9D">
        <w:rPr>
          <w:b w:val="0"/>
          <w:caps/>
          <w:sz w:val="20"/>
          <w:szCs w:val="20"/>
        </w:rPr>
        <w:t>, and third party developers</w:t>
      </w:r>
      <w:r w:rsidR="009041E8" w:rsidRPr="00116746">
        <w:rPr>
          <w:b w:val="0"/>
          <w:caps/>
          <w:sz w:val="20"/>
          <w:szCs w:val="20"/>
        </w:rPr>
        <w:t xml:space="preserve">, or </w:t>
      </w:r>
      <w:r w:rsidR="00F94794" w:rsidRPr="00116746">
        <w:rPr>
          <w:b w:val="0"/>
          <w:caps/>
          <w:sz w:val="20"/>
          <w:szCs w:val="20"/>
        </w:rPr>
        <w:t xml:space="preserve">access or use of </w:t>
      </w:r>
      <w:r w:rsidR="00720068">
        <w:rPr>
          <w:b w:val="0"/>
          <w:caps/>
          <w:sz w:val="20"/>
          <w:szCs w:val="20"/>
        </w:rPr>
        <w:t>App Center</w:t>
      </w:r>
      <w:r w:rsidR="009041E8" w:rsidRPr="00116746">
        <w:rPr>
          <w:b w:val="0"/>
          <w:caps/>
          <w:sz w:val="20"/>
          <w:szCs w:val="20"/>
        </w:rPr>
        <w:t>.</w:t>
      </w:r>
      <w:r w:rsidR="009041E8" w:rsidRPr="00116746">
        <w:rPr>
          <w:b w:val="0"/>
          <w:sz w:val="20"/>
          <w:szCs w:val="20"/>
        </w:rPr>
        <w:t xml:space="preserve"> </w:t>
      </w:r>
      <w:r w:rsidRPr="00116746">
        <w:rPr>
          <w:b w:val="0"/>
          <w:sz w:val="20"/>
          <w:szCs w:val="20"/>
        </w:rPr>
        <w:t>REGARDLESS OF WHETHER ANY REMEDY SET FORTH HEREIN FAILS OF ITS ESSENTIAL PURPOSE OR OTHERWISE, CISCO</w:t>
      </w:r>
      <w:r w:rsidR="0099427D">
        <w:rPr>
          <w:b w:val="0"/>
          <w:caps/>
          <w:sz w:val="20"/>
          <w:szCs w:val="20"/>
        </w:rPr>
        <w:t>,</w:t>
      </w:r>
      <w:r w:rsidR="0099427D" w:rsidRPr="00116746">
        <w:rPr>
          <w:b w:val="0"/>
          <w:caps/>
          <w:sz w:val="20"/>
          <w:szCs w:val="20"/>
        </w:rPr>
        <w:t xml:space="preserve"> ITS SUBCONTRACTORS</w:t>
      </w:r>
      <w:r w:rsidR="0099427D">
        <w:rPr>
          <w:b w:val="0"/>
          <w:caps/>
          <w:sz w:val="20"/>
          <w:szCs w:val="20"/>
        </w:rPr>
        <w:t xml:space="preserve"> and</w:t>
      </w:r>
      <w:r w:rsidR="0099427D" w:rsidRPr="00116746">
        <w:rPr>
          <w:b w:val="0"/>
          <w:caps/>
          <w:sz w:val="20"/>
          <w:szCs w:val="20"/>
        </w:rPr>
        <w:t xml:space="preserve"> CUSTOMERS</w:t>
      </w:r>
      <w:r w:rsidR="0099427D">
        <w:rPr>
          <w:b w:val="0"/>
          <w:caps/>
          <w:sz w:val="20"/>
          <w:szCs w:val="20"/>
        </w:rPr>
        <w:t>, and third party developers</w:t>
      </w:r>
      <w:r w:rsidRPr="00116746">
        <w:rPr>
          <w:b w:val="0"/>
          <w:sz w:val="20"/>
          <w:szCs w:val="20"/>
        </w:rPr>
        <w:t xml:space="preserve"> WILL NOT BE LIABLE FOR ANY LOST REVENUE, PROFIT, OR LOST OR DAMAGED DATA, BUSINESS INTERRUPTION, LOSS OF CAPITAL, OR FOR ANY INDIRECT, SPECIAL, INCIDENTAL, CONSEQUENTIAL, PUNITIVE OR EXEMPLARY DAMAGES RESULTING FROM THIS AGREEMENT, REGARDLESS OF THE CLAIM’S BASIS, EVEN IF PRIOR NOTICE IS PROVIDED OF POTENTIAL DAMAGES. CISCO</w:t>
      </w:r>
      <w:r w:rsidR="00854D9D">
        <w:rPr>
          <w:b w:val="0"/>
          <w:caps/>
          <w:sz w:val="20"/>
          <w:szCs w:val="20"/>
        </w:rPr>
        <w:t>,</w:t>
      </w:r>
      <w:r w:rsidR="00854D9D" w:rsidRPr="00116746">
        <w:rPr>
          <w:b w:val="0"/>
          <w:caps/>
          <w:sz w:val="20"/>
          <w:szCs w:val="20"/>
        </w:rPr>
        <w:t xml:space="preserve"> ITS SUBCONTRACTORS</w:t>
      </w:r>
      <w:r w:rsidR="00854D9D">
        <w:rPr>
          <w:b w:val="0"/>
          <w:caps/>
          <w:sz w:val="20"/>
          <w:szCs w:val="20"/>
        </w:rPr>
        <w:t xml:space="preserve"> and</w:t>
      </w:r>
      <w:r w:rsidR="00854D9D" w:rsidRPr="00116746">
        <w:rPr>
          <w:b w:val="0"/>
          <w:caps/>
          <w:sz w:val="20"/>
          <w:szCs w:val="20"/>
        </w:rPr>
        <w:t xml:space="preserve"> CUSTOMERS</w:t>
      </w:r>
      <w:r w:rsidR="00854D9D">
        <w:rPr>
          <w:b w:val="0"/>
          <w:caps/>
          <w:sz w:val="20"/>
          <w:szCs w:val="20"/>
        </w:rPr>
        <w:t>, and third party developers</w:t>
      </w:r>
      <w:r w:rsidRPr="00116746">
        <w:rPr>
          <w:b w:val="0"/>
          <w:sz w:val="20"/>
          <w:szCs w:val="20"/>
        </w:rPr>
        <w:t xml:space="preserve"> WILL NOT BE LIABLE FOR ANY AMOUNT IN EXCESS OF THE FEES RECEIVED FROM YOU </w:t>
      </w:r>
      <w:r w:rsidR="00984982" w:rsidRPr="00116746">
        <w:rPr>
          <w:b w:val="0"/>
          <w:sz w:val="20"/>
          <w:szCs w:val="20"/>
        </w:rPr>
        <w:t xml:space="preserve">FOR THE </w:t>
      </w:r>
      <w:r w:rsidRPr="00116746">
        <w:rPr>
          <w:b w:val="0"/>
          <w:sz w:val="20"/>
          <w:szCs w:val="20"/>
        </w:rPr>
        <w:t xml:space="preserve">LICENSE </w:t>
      </w:r>
      <w:r w:rsidR="00984982" w:rsidRPr="00116746">
        <w:rPr>
          <w:b w:val="0"/>
          <w:sz w:val="20"/>
          <w:szCs w:val="20"/>
        </w:rPr>
        <w:t>OF THE APPLICABLE APP</w:t>
      </w:r>
      <w:r w:rsidRPr="00116746">
        <w:rPr>
          <w:b w:val="0"/>
          <w:sz w:val="20"/>
          <w:szCs w:val="20"/>
        </w:rPr>
        <w:t>.  THIS LIABILITY LIMITATION IS CUMULATIVE.</w:t>
      </w:r>
    </w:p>
    <w:p w14:paraId="756BF5E2" w14:textId="77777777" w:rsidR="0038632C" w:rsidRPr="00116746" w:rsidRDefault="0038632C" w:rsidP="00707902">
      <w:pPr>
        <w:pStyle w:val="Heading1"/>
        <w:keepNext/>
        <w:tabs>
          <w:tab w:val="clear" w:pos="720"/>
          <w:tab w:val="left" w:pos="360"/>
        </w:tabs>
        <w:ind w:left="360" w:firstLine="0"/>
        <w:rPr>
          <w:b w:val="0"/>
          <w:sz w:val="20"/>
          <w:szCs w:val="20"/>
        </w:rPr>
      </w:pPr>
      <w:r w:rsidRPr="00116746">
        <w:rPr>
          <w:b w:val="0"/>
          <w:sz w:val="20"/>
          <w:szCs w:val="20"/>
        </w:rPr>
        <w:t>You agree that the limitations of liability and disclaimers set forth herein will apply and agree that Cisco has and entered into the Agreement in reliance upon the disclaimers of warranty and the limitations of liability set forth herein, that the same reflect an allocation of risk between the parties (including the risk that a contract remedy may fail of its essential purpose and cause consequential loss), and that the same form an essential basis of the bargain between the parties.</w:t>
      </w:r>
    </w:p>
    <w:p w14:paraId="49C4DACF" w14:textId="77777777" w:rsidR="003A2067" w:rsidRPr="00116746" w:rsidRDefault="003A2067" w:rsidP="003A2067">
      <w:pPr>
        <w:pStyle w:val="Heading1"/>
        <w:keepNext/>
        <w:tabs>
          <w:tab w:val="clear" w:pos="720"/>
          <w:tab w:val="left" w:pos="360"/>
        </w:tabs>
        <w:ind w:left="360" w:firstLine="0"/>
        <w:rPr>
          <w:b w:val="0"/>
          <w:sz w:val="20"/>
          <w:szCs w:val="20"/>
        </w:rPr>
      </w:pPr>
      <w:r w:rsidRPr="00116746">
        <w:rPr>
          <w:b w:val="0"/>
          <w:sz w:val="20"/>
          <w:szCs w:val="20"/>
        </w:rPr>
        <w:t>Some jurisdictions may not allow disclaimers of implied warranties, and some of the above disclaimers may not apply to you or may be limited.  In such an event, the other terms and conditions remain enforceable.</w:t>
      </w:r>
    </w:p>
    <w:p w14:paraId="200B0CD8" w14:textId="77777777" w:rsidR="00D61D97" w:rsidRPr="00116746" w:rsidRDefault="0038632C">
      <w:pPr>
        <w:pStyle w:val="Heading1"/>
        <w:keepNext/>
        <w:numPr>
          <w:ilvl w:val="0"/>
          <w:numId w:val="10"/>
        </w:numPr>
        <w:tabs>
          <w:tab w:val="left" w:pos="360"/>
        </w:tabs>
        <w:ind w:left="360"/>
        <w:rPr>
          <w:sz w:val="20"/>
          <w:szCs w:val="20"/>
        </w:rPr>
      </w:pPr>
      <w:r w:rsidRPr="00116746">
        <w:rPr>
          <w:sz w:val="20"/>
          <w:szCs w:val="20"/>
        </w:rPr>
        <w:t xml:space="preserve">MISCELLANEOUS. </w:t>
      </w:r>
    </w:p>
    <w:p w14:paraId="62F8858C" w14:textId="3E85EDCE" w:rsidR="00494A4B" w:rsidRPr="00116746" w:rsidRDefault="00494A4B" w:rsidP="00C10179">
      <w:pPr>
        <w:pStyle w:val="Heading2"/>
        <w:numPr>
          <w:ilvl w:val="1"/>
          <w:numId w:val="16"/>
        </w:numPr>
        <w:tabs>
          <w:tab w:val="left" w:pos="360"/>
        </w:tabs>
        <w:ind w:left="360" w:firstLine="0"/>
        <w:rPr>
          <w:sz w:val="20"/>
          <w:szCs w:val="20"/>
        </w:rPr>
      </w:pPr>
      <w:r w:rsidRPr="00116746">
        <w:rPr>
          <w:sz w:val="20"/>
          <w:szCs w:val="20"/>
          <w:u w:val="single"/>
        </w:rPr>
        <w:t>Objectionable Material</w:t>
      </w:r>
      <w:r w:rsidRPr="00116746">
        <w:rPr>
          <w:sz w:val="20"/>
          <w:szCs w:val="20"/>
        </w:rPr>
        <w:t xml:space="preserve">.  You acknowledge that </w:t>
      </w:r>
      <w:r w:rsidR="00720068">
        <w:rPr>
          <w:sz w:val="20"/>
          <w:szCs w:val="20"/>
        </w:rPr>
        <w:t>App Center</w:t>
      </w:r>
      <w:r w:rsidRPr="00116746">
        <w:rPr>
          <w:sz w:val="20"/>
          <w:szCs w:val="20"/>
        </w:rPr>
        <w:t xml:space="preserve"> may contain content that may be objectionable or offensive. Cisco will not be responsible to you in any way for such content.</w:t>
      </w:r>
      <w:r w:rsidR="00635D72" w:rsidRPr="00116746">
        <w:rPr>
          <w:sz w:val="20"/>
          <w:szCs w:val="20"/>
        </w:rPr>
        <w:t xml:space="preserve">  You agree not to provide Cisco </w:t>
      </w:r>
      <w:r w:rsidR="00073ABA" w:rsidRPr="00116746">
        <w:rPr>
          <w:sz w:val="20"/>
          <w:szCs w:val="20"/>
        </w:rPr>
        <w:t xml:space="preserve">and its Subcontractors and customers </w:t>
      </w:r>
      <w:r w:rsidR="00635D72" w:rsidRPr="00116746">
        <w:rPr>
          <w:sz w:val="20"/>
          <w:szCs w:val="20"/>
        </w:rPr>
        <w:t>with any communication, information or material that is any of the following: unlawful, harmful, abusive, tortuous, defamatory, libelous, obscene, offensive, pornographic, threatening, harassing, or used for the purpose of stalking another person.</w:t>
      </w:r>
    </w:p>
    <w:p w14:paraId="732825D8" w14:textId="77777777" w:rsidR="0038632C" w:rsidRPr="00116746" w:rsidRDefault="0038632C" w:rsidP="00C10179">
      <w:pPr>
        <w:pStyle w:val="Heading2"/>
        <w:numPr>
          <w:ilvl w:val="1"/>
          <w:numId w:val="16"/>
        </w:numPr>
        <w:tabs>
          <w:tab w:val="left" w:pos="900"/>
        </w:tabs>
        <w:ind w:left="360" w:firstLine="0"/>
        <w:rPr>
          <w:sz w:val="20"/>
          <w:szCs w:val="20"/>
        </w:rPr>
      </w:pPr>
      <w:r w:rsidRPr="00116746">
        <w:rPr>
          <w:sz w:val="20"/>
          <w:szCs w:val="20"/>
          <w:u w:val="single"/>
        </w:rPr>
        <w:t>Subcontractors</w:t>
      </w:r>
      <w:r w:rsidRPr="00116746">
        <w:rPr>
          <w:sz w:val="20"/>
          <w:szCs w:val="20"/>
        </w:rPr>
        <w:t xml:space="preserve">.  </w:t>
      </w:r>
      <w:r w:rsidR="0075143F" w:rsidRPr="00116746">
        <w:rPr>
          <w:sz w:val="20"/>
          <w:szCs w:val="20"/>
        </w:rPr>
        <w:t>Cisco may</w:t>
      </w:r>
      <w:r w:rsidR="007B1DA6" w:rsidRPr="00116746">
        <w:rPr>
          <w:sz w:val="20"/>
          <w:szCs w:val="20"/>
        </w:rPr>
        <w:t xml:space="preserve"> utilize Subcontractors to fulfill its obligations under this Agreement</w:t>
      </w:r>
      <w:r w:rsidR="0075143F" w:rsidRPr="00116746">
        <w:rPr>
          <w:sz w:val="20"/>
          <w:szCs w:val="20"/>
        </w:rPr>
        <w:t>.</w:t>
      </w:r>
    </w:p>
    <w:p w14:paraId="6640D570" w14:textId="4BCF59F6" w:rsidR="0038632C" w:rsidRPr="00116746" w:rsidRDefault="0038632C" w:rsidP="00C10179">
      <w:pPr>
        <w:pStyle w:val="Heading2"/>
        <w:numPr>
          <w:ilvl w:val="1"/>
          <w:numId w:val="16"/>
        </w:numPr>
        <w:tabs>
          <w:tab w:val="left" w:pos="900"/>
        </w:tabs>
        <w:ind w:left="360" w:firstLine="0"/>
        <w:rPr>
          <w:sz w:val="20"/>
          <w:szCs w:val="20"/>
        </w:rPr>
      </w:pPr>
      <w:r w:rsidRPr="00116746">
        <w:rPr>
          <w:sz w:val="20"/>
          <w:szCs w:val="20"/>
          <w:u w:val="single"/>
        </w:rPr>
        <w:t>Other</w:t>
      </w:r>
      <w:r w:rsidRPr="00116746">
        <w:rPr>
          <w:sz w:val="20"/>
          <w:szCs w:val="20"/>
        </w:rPr>
        <w:t xml:space="preserve">.  This Agreement is governed by the laws of the State of California in the United States, without giving effect to any conflict of laws rules or principles that would require the application of the laws of a different jurisdiction.  The United Nations Convention on Contracts for the International Sale of Goods does not apply to this Agreement. If any provision of this Agreement is held to be unenforceable, that provision will be removed and the remaining provisions will remain in full force.  The failure of either party to require performance by the other of any provision of this Agreement will not affect the full right to require performance at any later time; nor will the waiver by either party of a breach of any provision hereof be deemed a waiver of the provision itself. Nothing contained in this Agreement may be construed as creating any agency, employment or other special relationship between the parties.  A breach of this Agreement may cause irreparable damage for which recovery of monetary damages would be inadequate and either Party may seek injunctive or other equitable relief, in addition to any and all remedies available at law. You may not assign or transfer any of its rights under this Agreement without Cisco’s prior written consent.  Any attempted assignment or transfer in violation of the foregoing will be null and void.  You have not relied on the availability of any future version of </w:t>
      </w:r>
      <w:r w:rsidR="00720068">
        <w:rPr>
          <w:sz w:val="20"/>
          <w:szCs w:val="20"/>
        </w:rPr>
        <w:t>App Center</w:t>
      </w:r>
      <w:r w:rsidRPr="00116746">
        <w:rPr>
          <w:sz w:val="20"/>
          <w:szCs w:val="20"/>
        </w:rPr>
        <w:t xml:space="preserve"> or any future </w:t>
      </w:r>
      <w:r w:rsidR="0075143F" w:rsidRPr="00116746">
        <w:rPr>
          <w:sz w:val="20"/>
          <w:szCs w:val="20"/>
        </w:rPr>
        <w:t xml:space="preserve">App or other product or service </w:t>
      </w:r>
      <w:r w:rsidRPr="00116746">
        <w:rPr>
          <w:sz w:val="20"/>
          <w:szCs w:val="20"/>
        </w:rPr>
        <w:t xml:space="preserve">in executing this Agreement.  </w:t>
      </w:r>
      <w:r w:rsidR="002F3A77" w:rsidRPr="00116746">
        <w:rPr>
          <w:sz w:val="20"/>
          <w:szCs w:val="20"/>
        </w:rPr>
        <w:t>Except as provided herein, n</w:t>
      </w:r>
      <w:r w:rsidRPr="00116746">
        <w:rPr>
          <w:sz w:val="20"/>
          <w:szCs w:val="20"/>
        </w:rPr>
        <w:t xml:space="preserve">o third party beneficiaries are intended.  This Agreement </w:t>
      </w:r>
      <w:r w:rsidR="005A630A" w:rsidRPr="00116746">
        <w:rPr>
          <w:sz w:val="20"/>
          <w:szCs w:val="20"/>
        </w:rPr>
        <w:t xml:space="preserve">and the other agreements and documents referenced herein, as they may be updated from time-to-time, comprise </w:t>
      </w:r>
      <w:r w:rsidRPr="00116746">
        <w:rPr>
          <w:sz w:val="20"/>
          <w:szCs w:val="20"/>
        </w:rPr>
        <w:t>the complete and exclusive statement of the agreement between the Parties and supersede any proposal or prior agreement, oral or written, and any other communications between the Parties in relation to the subject matter of this Agreement. All amendments or modifications of this Agreement must be made in writing and signed</w:t>
      </w:r>
      <w:r w:rsidR="001610F6" w:rsidRPr="00116746">
        <w:rPr>
          <w:sz w:val="20"/>
          <w:szCs w:val="20"/>
        </w:rPr>
        <w:t xml:space="preserve"> or electronically acknowledged or accepted</w:t>
      </w:r>
      <w:r w:rsidRPr="00116746">
        <w:rPr>
          <w:sz w:val="20"/>
          <w:szCs w:val="20"/>
        </w:rPr>
        <w:t xml:space="preserve"> by </w:t>
      </w:r>
      <w:r w:rsidR="002F3A77" w:rsidRPr="00116746">
        <w:rPr>
          <w:sz w:val="20"/>
          <w:szCs w:val="20"/>
        </w:rPr>
        <w:t>you</w:t>
      </w:r>
      <w:r w:rsidRPr="00116746">
        <w:rPr>
          <w:sz w:val="20"/>
          <w:szCs w:val="20"/>
        </w:rPr>
        <w:t xml:space="preserve">. </w:t>
      </w:r>
      <w:r w:rsidR="00AF7FAD" w:rsidRPr="00116746">
        <w:rPr>
          <w:sz w:val="20"/>
          <w:szCs w:val="20"/>
        </w:rPr>
        <w:t xml:space="preserve">If we elect to change the terms of this Agreement, in order to continue to participate in </w:t>
      </w:r>
      <w:r w:rsidR="00720068">
        <w:rPr>
          <w:sz w:val="20"/>
          <w:szCs w:val="20"/>
        </w:rPr>
        <w:t>App Center</w:t>
      </w:r>
      <w:r w:rsidR="0075143F" w:rsidRPr="00116746">
        <w:rPr>
          <w:sz w:val="20"/>
          <w:szCs w:val="20"/>
        </w:rPr>
        <w:t xml:space="preserve"> </w:t>
      </w:r>
      <w:r w:rsidR="00AF7FAD" w:rsidRPr="00116746">
        <w:rPr>
          <w:sz w:val="20"/>
          <w:szCs w:val="20"/>
        </w:rPr>
        <w:t xml:space="preserve">you must accept and agree to any new terms. If you do not agree to any new terms of this Agreement, your participation in </w:t>
      </w:r>
      <w:r w:rsidR="00720068">
        <w:rPr>
          <w:sz w:val="20"/>
          <w:szCs w:val="20"/>
        </w:rPr>
        <w:t>App Center</w:t>
      </w:r>
      <w:r w:rsidR="00AF7FAD" w:rsidRPr="00116746">
        <w:rPr>
          <w:sz w:val="20"/>
          <w:szCs w:val="20"/>
        </w:rPr>
        <w:t xml:space="preserve"> </w:t>
      </w:r>
      <w:r w:rsidR="00D26E7D" w:rsidRPr="00116746">
        <w:rPr>
          <w:sz w:val="20"/>
          <w:szCs w:val="20"/>
        </w:rPr>
        <w:t xml:space="preserve">may be immediately </w:t>
      </w:r>
      <w:r w:rsidR="00AF7FAD" w:rsidRPr="00116746">
        <w:rPr>
          <w:sz w:val="20"/>
          <w:szCs w:val="20"/>
        </w:rPr>
        <w:t>suspended or terminated by Cisco</w:t>
      </w:r>
      <w:r w:rsidR="00D26E7D" w:rsidRPr="00116746">
        <w:rPr>
          <w:sz w:val="20"/>
          <w:szCs w:val="20"/>
        </w:rPr>
        <w:t xml:space="preserve"> without notice</w:t>
      </w:r>
      <w:r w:rsidR="00AF7FAD" w:rsidRPr="00116746">
        <w:rPr>
          <w:sz w:val="20"/>
          <w:szCs w:val="20"/>
        </w:rPr>
        <w:t>.  You agree that your acceptance of any new terms of this Agreement may be signified electronically, including without limitation, by your checking a box or clicking on an "I agree” or similar button.</w:t>
      </w:r>
      <w:r w:rsidR="00D26E7D" w:rsidRPr="00116746">
        <w:rPr>
          <w:b/>
          <w:sz w:val="20"/>
          <w:szCs w:val="20"/>
        </w:rPr>
        <w:t xml:space="preserve"> </w:t>
      </w:r>
      <w:r w:rsidRPr="00116746">
        <w:rPr>
          <w:iCs/>
          <w:sz w:val="20"/>
          <w:szCs w:val="20"/>
        </w:rPr>
        <w:t xml:space="preserve">Any </w:t>
      </w:r>
      <w:r w:rsidRPr="00116746">
        <w:rPr>
          <w:sz w:val="20"/>
          <w:szCs w:val="20"/>
        </w:rPr>
        <w:t xml:space="preserve">provisions intended by their nature to survive any expiration or termination of this Agreement will do so.  </w:t>
      </w:r>
    </w:p>
    <w:p w14:paraId="60492132" w14:textId="63EE06FD" w:rsidR="0038632C" w:rsidRPr="00116746" w:rsidRDefault="0038632C" w:rsidP="000F7521">
      <w:pPr>
        <w:pStyle w:val="Heading2"/>
        <w:tabs>
          <w:tab w:val="clear" w:pos="720"/>
          <w:tab w:val="left" w:pos="900"/>
        </w:tabs>
        <w:ind w:left="360" w:firstLine="0"/>
        <w:jc w:val="center"/>
        <w:rPr>
          <w:sz w:val="20"/>
          <w:szCs w:val="20"/>
          <w:u w:val="single"/>
        </w:rPr>
      </w:pPr>
      <w:r w:rsidRPr="00116746">
        <w:rPr>
          <w:b/>
          <w:sz w:val="20"/>
          <w:szCs w:val="20"/>
          <w:highlight w:val="lightGray"/>
        </w:rPr>
        <w:br w:type="page"/>
      </w:r>
      <w:r w:rsidR="003B0C37">
        <w:rPr>
          <w:sz w:val="20"/>
          <w:szCs w:val="20"/>
          <w:u w:val="single"/>
        </w:rPr>
        <w:lastRenderedPageBreak/>
        <w:t>EXHIBIT</w:t>
      </w:r>
      <w:r w:rsidR="003B0C37" w:rsidRPr="00116746">
        <w:rPr>
          <w:sz w:val="20"/>
          <w:szCs w:val="20"/>
          <w:u w:val="single"/>
        </w:rPr>
        <w:t xml:space="preserve"> </w:t>
      </w:r>
      <w:r w:rsidRPr="00116746">
        <w:rPr>
          <w:sz w:val="20"/>
          <w:szCs w:val="20"/>
          <w:u w:val="single"/>
        </w:rPr>
        <w:t>A</w:t>
      </w:r>
    </w:p>
    <w:p w14:paraId="3067C993" w14:textId="1AFB8020" w:rsidR="0099427D" w:rsidRDefault="0038632C" w:rsidP="004C7F35">
      <w:pPr>
        <w:pStyle w:val="Heading2"/>
        <w:tabs>
          <w:tab w:val="clear" w:pos="720"/>
          <w:tab w:val="left" w:pos="900"/>
        </w:tabs>
        <w:ind w:left="360" w:firstLine="0"/>
        <w:jc w:val="center"/>
      </w:pPr>
      <w:r w:rsidRPr="00116746">
        <w:rPr>
          <w:sz w:val="20"/>
          <w:szCs w:val="20"/>
          <w:u w:val="single"/>
        </w:rPr>
        <w:t>D</w:t>
      </w:r>
      <w:r w:rsidR="00670B63" w:rsidRPr="00116746">
        <w:rPr>
          <w:sz w:val="20"/>
          <w:szCs w:val="20"/>
          <w:u w:val="single"/>
        </w:rPr>
        <w:t>EFINITIONS</w:t>
      </w:r>
    </w:p>
    <w:p w14:paraId="18ACD59C" w14:textId="77777777" w:rsidR="0038632C" w:rsidRPr="00116746" w:rsidRDefault="0038632C" w:rsidP="00812263">
      <w:pPr>
        <w:rPr>
          <w:sz w:val="20"/>
          <w:szCs w:val="20"/>
        </w:rPr>
      </w:pPr>
      <w:r w:rsidRPr="00116746">
        <w:rPr>
          <w:sz w:val="20"/>
          <w:szCs w:val="20"/>
        </w:rPr>
        <w:t>The following capitalized terms used in this Agreement are defined as follows:</w:t>
      </w:r>
    </w:p>
    <w:p w14:paraId="398B86E8" w14:textId="2EE69023" w:rsidR="00665C5E" w:rsidRPr="00116746" w:rsidRDefault="00665C5E" w:rsidP="00665C5E">
      <w:pPr>
        <w:rPr>
          <w:sz w:val="20"/>
          <w:szCs w:val="20"/>
        </w:rPr>
      </w:pPr>
      <w:r w:rsidRPr="00116746">
        <w:rPr>
          <w:b/>
          <w:sz w:val="20"/>
          <w:szCs w:val="20"/>
        </w:rPr>
        <w:t>App</w:t>
      </w:r>
      <w:r w:rsidR="00C61113">
        <w:rPr>
          <w:b/>
          <w:sz w:val="20"/>
          <w:szCs w:val="20"/>
        </w:rPr>
        <w:t>(</w:t>
      </w:r>
      <w:r w:rsidRPr="00116746">
        <w:rPr>
          <w:b/>
          <w:sz w:val="20"/>
          <w:szCs w:val="20"/>
        </w:rPr>
        <w:t>s</w:t>
      </w:r>
      <w:r w:rsidR="00C61113">
        <w:rPr>
          <w:b/>
          <w:sz w:val="20"/>
          <w:szCs w:val="20"/>
        </w:rPr>
        <w:t>)</w:t>
      </w:r>
      <w:r w:rsidRPr="00116746">
        <w:rPr>
          <w:sz w:val="20"/>
          <w:szCs w:val="20"/>
        </w:rPr>
        <w:t xml:space="preserve"> – </w:t>
      </w:r>
      <w:r w:rsidR="00283729" w:rsidRPr="00116746">
        <w:rPr>
          <w:sz w:val="20"/>
          <w:szCs w:val="20"/>
        </w:rPr>
        <w:t xml:space="preserve">all </w:t>
      </w:r>
      <w:hyperlink r:id="rId8" w:anchor="#" w:tgtFrame="_blank" w:history="1">
        <w:r w:rsidR="00283729" w:rsidRPr="00116746">
          <w:rPr>
            <w:sz w:val="20"/>
            <w:szCs w:val="20"/>
          </w:rPr>
          <w:t>software applications</w:t>
        </w:r>
      </w:hyperlink>
      <w:r w:rsidR="00283729" w:rsidRPr="00116746">
        <w:rPr>
          <w:sz w:val="20"/>
          <w:szCs w:val="20"/>
        </w:rPr>
        <w:t xml:space="preserve">, content, digital materials, solutions and services offered to you </w:t>
      </w:r>
      <w:r w:rsidR="00D23C3C" w:rsidRPr="00116746">
        <w:rPr>
          <w:sz w:val="20"/>
          <w:szCs w:val="20"/>
        </w:rPr>
        <w:t xml:space="preserve">on </w:t>
      </w:r>
      <w:r w:rsidR="00720068">
        <w:rPr>
          <w:sz w:val="20"/>
          <w:szCs w:val="20"/>
        </w:rPr>
        <w:t>App Center</w:t>
      </w:r>
      <w:r w:rsidR="00D23C3C" w:rsidRPr="00116746">
        <w:rPr>
          <w:sz w:val="20"/>
          <w:szCs w:val="20"/>
        </w:rPr>
        <w:t xml:space="preserve"> </w:t>
      </w:r>
      <w:r w:rsidR="00283729" w:rsidRPr="00116746">
        <w:rPr>
          <w:sz w:val="20"/>
          <w:szCs w:val="20"/>
        </w:rPr>
        <w:t xml:space="preserve">by Cisco and </w:t>
      </w:r>
      <w:r w:rsidR="00854D9D">
        <w:rPr>
          <w:sz w:val="20"/>
          <w:szCs w:val="20"/>
        </w:rPr>
        <w:t>T</w:t>
      </w:r>
      <w:r w:rsidR="00283729" w:rsidRPr="00116746">
        <w:rPr>
          <w:sz w:val="20"/>
          <w:szCs w:val="20"/>
        </w:rPr>
        <w:t xml:space="preserve">hird </w:t>
      </w:r>
      <w:r w:rsidR="00854D9D">
        <w:rPr>
          <w:sz w:val="20"/>
          <w:szCs w:val="20"/>
        </w:rPr>
        <w:t>P</w:t>
      </w:r>
      <w:r w:rsidR="00283729" w:rsidRPr="00116746">
        <w:rPr>
          <w:sz w:val="20"/>
          <w:szCs w:val="20"/>
        </w:rPr>
        <w:t xml:space="preserve">arty </w:t>
      </w:r>
      <w:r w:rsidR="00854D9D">
        <w:rPr>
          <w:sz w:val="20"/>
          <w:szCs w:val="20"/>
        </w:rPr>
        <w:t xml:space="preserve">App </w:t>
      </w:r>
      <w:r w:rsidR="00283729" w:rsidRPr="00116746">
        <w:rPr>
          <w:sz w:val="20"/>
          <w:szCs w:val="20"/>
        </w:rPr>
        <w:t xml:space="preserve">Developers, including any content, services, </w:t>
      </w:r>
      <w:hyperlink r:id="rId9" w:anchor="#" w:tgtFrame="_blank" w:history="1">
        <w:r w:rsidR="00283729" w:rsidRPr="00116746">
          <w:rPr>
            <w:sz w:val="20"/>
            <w:szCs w:val="20"/>
          </w:rPr>
          <w:t>technology</w:t>
        </w:r>
      </w:hyperlink>
      <w:r w:rsidR="00283729" w:rsidRPr="00116746">
        <w:rPr>
          <w:sz w:val="20"/>
          <w:szCs w:val="20"/>
        </w:rPr>
        <w:t>, data and other digital materials included in such items, together with their enhancements, upgrades, updates, bug fixes, new versions and other modifications and amendments</w:t>
      </w:r>
      <w:r w:rsidR="00D23C3C" w:rsidRPr="00116746">
        <w:rPr>
          <w:sz w:val="20"/>
          <w:szCs w:val="20"/>
        </w:rPr>
        <w:t>.</w:t>
      </w:r>
      <w:r w:rsidR="00825E07">
        <w:rPr>
          <w:sz w:val="20"/>
          <w:szCs w:val="20"/>
        </w:rPr>
        <w:t xml:space="preserve">  </w:t>
      </w:r>
    </w:p>
    <w:p w14:paraId="38C345D4" w14:textId="3D6F0997" w:rsidR="00164D3C" w:rsidRPr="00116746" w:rsidRDefault="00164D3C" w:rsidP="00164D3C">
      <w:pPr>
        <w:rPr>
          <w:sz w:val="20"/>
          <w:szCs w:val="20"/>
        </w:rPr>
      </w:pPr>
      <w:r w:rsidRPr="00116746">
        <w:rPr>
          <w:b/>
          <w:sz w:val="20"/>
          <w:szCs w:val="20"/>
        </w:rPr>
        <w:t>App Developer</w:t>
      </w:r>
      <w:r w:rsidRPr="00116746">
        <w:rPr>
          <w:sz w:val="20"/>
          <w:szCs w:val="20"/>
        </w:rPr>
        <w:t xml:space="preserve"> – means Cisco or a </w:t>
      </w:r>
      <w:r w:rsidR="00854D9D">
        <w:rPr>
          <w:sz w:val="20"/>
          <w:szCs w:val="20"/>
        </w:rPr>
        <w:t>T</w:t>
      </w:r>
      <w:r w:rsidRPr="00116746">
        <w:rPr>
          <w:sz w:val="20"/>
          <w:szCs w:val="20"/>
        </w:rPr>
        <w:t xml:space="preserve">hird </w:t>
      </w:r>
      <w:r w:rsidR="00854D9D">
        <w:rPr>
          <w:sz w:val="20"/>
          <w:szCs w:val="20"/>
        </w:rPr>
        <w:t>P</w:t>
      </w:r>
      <w:r w:rsidRPr="00116746">
        <w:rPr>
          <w:sz w:val="20"/>
          <w:szCs w:val="20"/>
        </w:rPr>
        <w:t xml:space="preserve">arty </w:t>
      </w:r>
      <w:r w:rsidR="00854D9D">
        <w:rPr>
          <w:sz w:val="20"/>
          <w:szCs w:val="20"/>
        </w:rPr>
        <w:t xml:space="preserve">App Developer </w:t>
      </w:r>
      <w:r w:rsidRPr="00116746">
        <w:rPr>
          <w:sz w:val="20"/>
          <w:szCs w:val="20"/>
        </w:rPr>
        <w:t xml:space="preserve">that has developed an </w:t>
      </w:r>
      <w:r w:rsidR="00DF4FDF" w:rsidRPr="00116746">
        <w:rPr>
          <w:sz w:val="20"/>
          <w:szCs w:val="20"/>
        </w:rPr>
        <w:t>App that</w:t>
      </w:r>
      <w:r w:rsidRPr="00116746">
        <w:rPr>
          <w:sz w:val="20"/>
          <w:szCs w:val="20"/>
        </w:rPr>
        <w:t xml:space="preserve"> is available for download from </w:t>
      </w:r>
      <w:r w:rsidR="00720068">
        <w:rPr>
          <w:sz w:val="20"/>
          <w:szCs w:val="20"/>
        </w:rPr>
        <w:t>App Center</w:t>
      </w:r>
      <w:r w:rsidRPr="00116746">
        <w:rPr>
          <w:sz w:val="20"/>
          <w:szCs w:val="20"/>
        </w:rPr>
        <w:t>.</w:t>
      </w:r>
    </w:p>
    <w:p w14:paraId="1D1FF438" w14:textId="3AE92128" w:rsidR="006F51B4" w:rsidRDefault="006F51B4" w:rsidP="00812263">
      <w:pPr>
        <w:rPr>
          <w:b/>
          <w:sz w:val="20"/>
          <w:szCs w:val="20"/>
        </w:rPr>
      </w:pPr>
      <w:r>
        <w:rPr>
          <w:b/>
          <w:sz w:val="20"/>
          <w:szCs w:val="20"/>
        </w:rPr>
        <w:t>Applicable Law(s)</w:t>
      </w:r>
      <w:r w:rsidRPr="00902616">
        <w:rPr>
          <w:sz w:val="20"/>
          <w:szCs w:val="20"/>
        </w:rPr>
        <w:t xml:space="preserve"> </w:t>
      </w:r>
      <w:r>
        <w:rPr>
          <w:sz w:val="20"/>
          <w:szCs w:val="20"/>
        </w:rPr>
        <w:t xml:space="preserve">– means applicable </w:t>
      </w:r>
      <w:r w:rsidRPr="006F51B4">
        <w:rPr>
          <w:sz w:val="20"/>
          <w:szCs w:val="20"/>
        </w:rPr>
        <w:t>laws and regulations, judicial orders and gove</w:t>
      </w:r>
      <w:r>
        <w:rPr>
          <w:sz w:val="20"/>
          <w:szCs w:val="20"/>
        </w:rPr>
        <w:t>rnment policies.</w:t>
      </w:r>
    </w:p>
    <w:p w14:paraId="365A9DCC" w14:textId="6DE8CD0D" w:rsidR="0038632C" w:rsidRPr="00116746" w:rsidRDefault="00A44859" w:rsidP="00812263">
      <w:pPr>
        <w:rPr>
          <w:sz w:val="20"/>
          <w:szCs w:val="20"/>
        </w:rPr>
      </w:pPr>
      <w:r w:rsidRPr="00116746">
        <w:rPr>
          <w:b/>
          <w:sz w:val="20"/>
          <w:szCs w:val="20"/>
        </w:rPr>
        <w:t>Cisco</w:t>
      </w:r>
      <w:r w:rsidR="0038632C" w:rsidRPr="00116746">
        <w:rPr>
          <w:sz w:val="20"/>
          <w:szCs w:val="20"/>
        </w:rPr>
        <w:t xml:space="preserve"> – means Cisco Systems, Inc. and its affiliates.</w:t>
      </w:r>
    </w:p>
    <w:p w14:paraId="4D647566" w14:textId="3D8F120B" w:rsidR="007A43CF" w:rsidRPr="00116746" w:rsidRDefault="007A43CF" w:rsidP="007A43CF">
      <w:pPr>
        <w:rPr>
          <w:sz w:val="20"/>
          <w:szCs w:val="20"/>
        </w:rPr>
      </w:pPr>
      <w:r w:rsidRPr="00116746">
        <w:rPr>
          <w:b/>
          <w:sz w:val="20"/>
          <w:szCs w:val="20"/>
        </w:rPr>
        <w:t>Default EULA Terms</w:t>
      </w:r>
      <w:r w:rsidRPr="00116746">
        <w:rPr>
          <w:sz w:val="20"/>
          <w:szCs w:val="20"/>
        </w:rPr>
        <w:t xml:space="preserve"> – means the provisions of our customer terms of use for </w:t>
      </w:r>
      <w:r w:rsidR="00720068">
        <w:rPr>
          <w:sz w:val="20"/>
          <w:szCs w:val="20"/>
        </w:rPr>
        <w:t>App Center</w:t>
      </w:r>
      <w:r w:rsidR="00164D3C" w:rsidRPr="00116746">
        <w:rPr>
          <w:sz w:val="20"/>
          <w:szCs w:val="20"/>
        </w:rPr>
        <w:t xml:space="preserve"> that</w:t>
      </w:r>
      <w:r w:rsidRPr="00116746">
        <w:rPr>
          <w:sz w:val="20"/>
          <w:szCs w:val="20"/>
        </w:rPr>
        <w:t xml:space="preserve"> we </w:t>
      </w:r>
      <w:r w:rsidR="00164D3C" w:rsidRPr="00116746">
        <w:rPr>
          <w:sz w:val="20"/>
          <w:szCs w:val="20"/>
        </w:rPr>
        <w:t xml:space="preserve">have </w:t>
      </w:r>
      <w:r w:rsidRPr="00116746">
        <w:rPr>
          <w:sz w:val="20"/>
          <w:szCs w:val="20"/>
        </w:rPr>
        <w:t>designate</w:t>
      </w:r>
      <w:r w:rsidR="00164D3C" w:rsidRPr="00116746">
        <w:rPr>
          <w:sz w:val="20"/>
          <w:szCs w:val="20"/>
        </w:rPr>
        <w:t>d</w:t>
      </w:r>
      <w:r w:rsidRPr="00116746">
        <w:rPr>
          <w:sz w:val="20"/>
          <w:szCs w:val="20"/>
        </w:rPr>
        <w:t xml:space="preserve"> as default end user license terms</w:t>
      </w:r>
      <w:r w:rsidR="00164D3C" w:rsidRPr="00116746">
        <w:rPr>
          <w:sz w:val="20"/>
          <w:szCs w:val="20"/>
        </w:rPr>
        <w:t>,</w:t>
      </w:r>
      <w:r w:rsidRPr="00116746">
        <w:rPr>
          <w:sz w:val="20"/>
          <w:szCs w:val="20"/>
        </w:rPr>
        <w:t xml:space="preserve"> which are </w:t>
      </w:r>
      <w:r w:rsidR="00164D3C" w:rsidRPr="00116746">
        <w:rPr>
          <w:sz w:val="20"/>
          <w:szCs w:val="20"/>
        </w:rPr>
        <w:t xml:space="preserve">attached as </w:t>
      </w:r>
      <w:r w:rsidR="003B0C37">
        <w:rPr>
          <w:sz w:val="20"/>
          <w:szCs w:val="20"/>
        </w:rPr>
        <w:t>Exhibit </w:t>
      </w:r>
      <w:r w:rsidR="00164D3C" w:rsidRPr="00116746">
        <w:rPr>
          <w:sz w:val="20"/>
          <w:szCs w:val="20"/>
        </w:rPr>
        <w:t>B</w:t>
      </w:r>
      <w:r w:rsidR="003B0C37">
        <w:rPr>
          <w:sz w:val="20"/>
          <w:szCs w:val="20"/>
        </w:rPr>
        <w:t xml:space="preserve"> to this Agreement</w:t>
      </w:r>
      <w:r w:rsidRPr="00116746">
        <w:rPr>
          <w:kern w:val="28"/>
          <w:sz w:val="20"/>
          <w:szCs w:val="20"/>
        </w:rPr>
        <w:t>.</w:t>
      </w:r>
    </w:p>
    <w:p w14:paraId="412309D2" w14:textId="1324EA4C" w:rsidR="00CC29E0" w:rsidRDefault="00CC29E0" w:rsidP="00812263">
      <w:pPr>
        <w:rPr>
          <w:b/>
          <w:sz w:val="20"/>
          <w:szCs w:val="20"/>
        </w:rPr>
      </w:pPr>
      <w:r>
        <w:rPr>
          <w:b/>
          <w:sz w:val="20"/>
          <w:szCs w:val="20"/>
        </w:rPr>
        <w:t xml:space="preserve">Developer EULA </w:t>
      </w:r>
      <w:r w:rsidRPr="00902616">
        <w:rPr>
          <w:sz w:val="20"/>
          <w:szCs w:val="20"/>
        </w:rPr>
        <w:t>–</w:t>
      </w:r>
      <w:r>
        <w:rPr>
          <w:sz w:val="20"/>
          <w:szCs w:val="20"/>
        </w:rPr>
        <w:t xml:space="preserve"> </w:t>
      </w:r>
      <w:r w:rsidRPr="00116746">
        <w:rPr>
          <w:sz w:val="20"/>
          <w:szCs w:val="20"/>
        </w:rPr>
        <w:t xml:space="preserve">separate End User License Agreement </w:t>
      </w:r>
      <w:r>
        <w:rPr>
          <w:sz w:val="20"/>
          <w:szCs w:val="20"/>
        </w:rPr>
        <w:t>provided by the App Developer</w:t>
      </w:r>
      <w:r w:rsidRPr="00116746">
        <w:rPr>
          <w:sz w:val="20"/>
          <w:szCs w:val="20"/>
        </w:rPr>
        <w:t xml:space="preserve"> at the time you license an App</w:t>
      </w:r>
      <w:r w:rsidR="00E23D4C">
        <w:rPr>
          <w:sz w:val="20"/>
          <w:szCs w:val="20"/>
        </w:rPr>
        <w:t xml:space="preserve"> or an upgrade to an App</w:t>
      </w:r>
      <w:r>
        <w:rPr>
          <w:sz w:val="20"/>
          <w:szCs w:val="20"/>
        </w:rPr>
        <w:t>, as described in Section 8.c</w:t>
      </w:r>
      <w:r w:rsidR="006D6D94">
        <w:rPr>
          <w:sz w:val="20"/>
          <w:szCs w:val="20"/>
        </w:rPr>
        <w:t>)</w:t>
      </w:r>
      <w:r w:rsidRPr="00116746">
        <w:rPr>
          <w:sz w:val="20"/>
          <w:szCs w:val="20"/>
        </w:rPr>
        <w:t xml:space="preserve">.  </w:t>
      </w:r>
      <w:r>
        <w:rPr>
          <w:sz w:val="20"/>
          <w:szCs w:val="20"/>
        </w:rPr>
        <w:t xml:space="preserve"> </w:t>
      </w:r>
    </w:p>
    <w:p w14:paraId="21F89F2D" w14:textId="783C9D6B" w:rsidR="00C24412" w:rsidRPr="00116746" w:rsidRDefault="00C24412" w:rsidP="00812263">
      <w:pPr>
        <w:rPr>
          <w:sz w:val="20"/>
          <w:szCs w:val="20"/>
        </w:rPr>
      </w:pPr>
      <w:r w:rsidRPr="00116746">
        <w:rPr>
          <w:b/>
          <w:sz w:val="20"/>
          <w:szCs w:val="20"/>
        </w:rPr>
        <w:t>Developer Content</w:t>
      </w:r>
      <w:r w:rsidRPr="00116746">
        <w:rPr>
          <w:sz w:val="20"/>
          <w:szCs w:val="20"/>
        </w:rPr>
        <w:t xml:space="preserve"> – means all content, materials, intellectual property and/or information uploaded, delivered to, placed or made available to you on </w:t>
      </w:r>
      <w:r w:rsidR="00720068">
        <w:rPr>
          <w:sz w:val="20"/>
          <w:szCs w:val="20"/>
        </w:rPr>
        <w:t>App Center</w:t>
      </w:r>
      <w:r w:rsidRPr="00116746">
        <w:rPr>
          <w:sz w:val="20"/>
          <w:szCs w:val="20"/>
        </w:rPr>
        <w:t>, including Apps.</w:t>
      </w:r>
    </w:p>
    <w:p w14:paraId="6E0AF920" w14:textId="77777777" w:rsidR="00803396" w:rsidRDefault="00803396" w:rsidP="00902616">
      <w:pPr>
        <w:spacing w:before="10" w:after="10"/>
        <w:ind w:right="10"/>
        <w:rPr>
          <w:b/>
          <w:sz w:val="20"/>
          <w:szCs w:val="20"/>
        </w:rPr>
      </w:pPr>
    </w:p>
    <w:p w14:paraId="30943D90" w14:textId="4847300B" w:rsidR="0038632C" w:rsidRDefault="00A44859" w:rsidP="00B642CF">
      <w:pPr>
        <w:spacing w:before="10" w:after="10"/>
        <w:ind w:left="10" w:right="10"/>
        <w:rPr>
          <w:sz w:val="20"/>
          <w:szCs w:val="20"/>
        </w:rPr>
      </w:pPr>
      <w:r w:rsidRPr="00116746">
        <w:rPr>
          <w:b/>
          <w:sz w:val="20"/>
          <w:szCs w:val="20"/>
        </w:rPr>
        <w:t>Open Source License</w:t>
      </w:r>
      <w:r w:rsidR="0038632C" w:rsidRPr="00116746">
        <w:rPr>
          <w:sz w:val="20"/>
          <w:szCs w:val="20"/>
        </w:rPr>
        <w:t xml:space="preserve"> – means a software license under which the source code is made available under terms that allow any licensee to copy, create derivative works and distribute the software without any fee or cost.</w:t>
      </w:r>
    </w:p>
    <w:p w14:paraId="33AAC462" w14:textId="77777777" w:rsidR="00150D57" w:rsidRDefault="00150D57" w:rsidP="00B642CF">
      <w:pPr>
        <w:spacing w:before="10" w:after="10"/>
        <w:ind w:left="10" w:right="10"/>
        <w:rPr>
          <w:rFonts w:eastAsia="MS Mincho"/>
          <w:sz w:val="20"/>
          <w:szCs w:val="20"/>
          <w:lang w:eastAsia="ja-JP"/>
        </w:rPr>
      </w:pPr>
    </w:p>
    <w:p w14:paraId="393CC229" w14:textId="258137A6" w:rsidR="00150D57" w:rsidRPr="00116746" w:rsidRDefault="00150D57" w:rsidP="00B642CF">
      <w:pPr>
        <w:spacing w:before="10" w:after="10"/>
        <w:ind w:left="10" w:right="10"/>
        <w:rPr>
          <w:rFonts w:eastAsia="MS Mincho"/>
          <w:sz w:val="20"/>
          <w:szCs w:val="20"/>
          <w:lang w:eastAsia="ja-JP"/>
        </w:rPr>
      </w:pPr>
      <w:r w:rsidRPr="00150D57">
        <w:rPr>
          <w:rFonts w:eastAsia="MS Mincho"/>
          <w:b/>
          <w:sz w:val="20"/>
          <w:szCs w:val="20"/>
          <w:lang w:eastAsia="ja-JP"/>
        </w:rPr>
        <w:t>Personal Data</w:t>
      </w:r>
      <w:r>
        <w:rPr>
          <w:rFonts w:eastAsia="MS Mincho"/>
          <w:sz w:val="20"/>
          <w:szCs w:val="20"/>
          <w:lang w:eastAsia="ja-JP"/>
        </w:rPr>
        <w:t xml:space="preserve"> </w:t>
      </w:r>
      <w:r w:rsidRPr="00116746">
        <w:rPr>
          <w:sz w:val="20"/>
          <w:szCs w:val="20"/>
        </w:rPr>
        <w:t xml:space="preserve">– </w:t>
      </w:r>
      <w:r w:rsidRPr="00150D57">
        <w:rPr>
          <w:rFonts w:eastAsia="MS Mincho"/>
          <w:sz w:val="20"/>
          <w:szCs w:val="20"/>
          <w:lang w:eastAsia="ja-JP"/>
        </w:rPr>
        <w:t>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14:paraId="420A9A4C" w14:textId="77777777" w:rsidR="0038632C" w:rsidRPr="00150D57" w:rsidRDefault="0038632C" w:rsidP="00335BA5">
      <w:pPr>
        <w:spacing w:before="10" w:after="10"/>
        <w:ind w:left="10" w:right="10"/>
        <w:rPr>
          <w:sz w:val="20"/>
          <w:szCs w:val="20"/>
          <w:u w:val="single"/>
        </w:rPr>
      </w:pPr>
    </w:p>
    <w:p w14:paraId="2BCE3F69" w14:textId="25A3152F" w:rsidR="00854D9D" w:rsidRDefault="00854D9D" w:rsidP="00854D9D">
      <w:pPr>
        <w:rPr>
          <w:sz w:val="20"/>
          <w:szCs w:val="20"/>
        </w:rPr>
      </w:pPr>
      <w:r>
        <w:rPr>
          <w:b/>
          <w:sz w:val="20"/>
          <w:szCs w:val="20"/>
        </w:rPr>
        <w:t>Third Party A</w:t>
      </w:r>
      <w:r w:rsidRPr="00116746">
        <w:rPr>
          <w:b/>
          <w:sz w:val="20"/>
          <w:szCs w:val="20"/>
        </w:rPr>
        <w:t>pp Developer</w:t>
      </w:r>
      <w:r w:rsidRPr="00116746">
        <w:rPr>
          <w:sz w:val="20"/>
          <w:szCs w:val="20"/>
        </w:rPr>
        <w:t xml:space="preserve"> – means a </w:t>
      </w:r>
      <w:r>
        <w:rPr>
          <w:sz w:val="20"/>
          <w:szCs w:val="20"/>
        </w:rPr>
        <w:t>t</w:t>
      </w:r>
      <w:r w:rsidRPr="00116746">
        <w:rPr>
          <w:sz w:val="20"/>
          <w:szCs w:val="20"/>
        </w:rPr>
        <w:t xml:space="preserve">hird </w:t>
      </w:r>
      <w:r>
        <w:rPr>
          <w:sz w:val="20"/>
          <w:szCs w:val="20"/>
        </w:rPr>
        <w:t>p</w:t>
      </w:r>
      <w:r w:rsidRPr="00116746">
        <w:rPr>
          <w:sz w:val="20"/>
          <w:szCs w:val="20"/>
        </w:rPr>
        <w:t xml:space="preserve">arty </w:t>
      </w:r>
      <w:r>
        <w:rPr>
          <w:sz w:val="20"/>
          <w:szCs w:val="20"/>
        </w:rPr>
        <w:t xml:space="preserve">App developer that is not affiliated with Cisco </w:t>
      </w:r>
      <w:r w:rsidRPr="00116746">
        <w:rPr>
          <w:sz w:val="20"/>
          <w:szCs w:val="20"/>
        </w:rPr>
        <w:t xml:space="preserve">that has developed an App which is available for download from </w:t>
      </w:r>
      <w:r w:rsidR="00720068">
        <w:rPr>
          <w:sz w:val="20"/>
          <w:szCs w:val="20"/>
        </w:rPr>
        <w:t>App Center</w:t>
      </w:r>
      <w:r w:rsidRPr="00116746">
        <w:rPr>
          <w:sz w:val="20"/>
          <w:szCs w:val="20"/>
        </w:rPr>
        <w:t>.</w:t>
      </w:r>
    </w:p>
    <w:p w14:paraId="6159C1B2" w14:textId="59633160" w:rsidR="004420D2" w:rsidRPr="00116746" w:rsidRDefault="004420D2" w:rsidP="00854D9D">
      <w:pPr>
        <w:rPr>
          <w:sz w:val="20"/>
          <w:szCs w:val="20"/>
        </w:rPr>
      </w:pPr>
      <w:r w:rsidRPr="004420D2">
        <w:rPr>
          <w:b/>
          <w:sz w:val="20"/>
          <w:szCs w:val="20"/>
        </w:rPr>
        <w:t>You</w:t>
      </w:r>
      <w:r>
        <w:rPr>
          <w:sz w:val="20"/>
          <w:szCs w:val="20"/>
        </w:rPr>
        <w:t xml:space="preserve"> – means the your organization on whose behalf you access the App Center.   </w:t>
      </w:r>
    </w:p>
    <w:p w14:paraId="226364E8" w14:textId="77777777" w:rsidR="00854D9D" w:rsidRPr="00116746" w:rsidRDefault="00854D9D" w:rsidP="00B642CF">
      <w:pPr>
        <w:spacing w:before="10" w:after="10"/>
        <w:ind w:left="10" w:right="10"/>
        <w:rPr>
          <w:sz w:val="20"/>
          <w:szCs w:val="20"/>
        </w:rPr>
      </w:pPr>
    </w:p>
    <w:p w14:paraId="5A22CFE0" w14:textId="77777777" w:rsidR="0038632C" w:rsidRPr="00116746" w:rsidRDefault="0038632C" w:rsidP="00B642CF">
      <w:pPr>
        <w:spacing w:before="10" w:after="10"/>
        <w:ind w:left="10" w:right="10"/>
        <w:rPr>
          <w:rFonts w:eastAsia="MS Mincho"/>
          <w:sz w:val="20"/>
          <w:szCs w:val="20"/>
          <w:lang w:eastAsia="ja-JP"/>
        </w:rPr>
      </w:pPr>
    </w:p>
    <w:p w14:paraId="048DBC0A" w14:textId="77777777" w:rsidR="00670B63" w:rsidRPr="00116746" w:rsidRDefault="00670B63">
      <w:pPr>
        <w:adjustRightInd/>
        <w:spacing w:after="0"/>
        <w:jc w:val="left"/>
        <w:textAlignment w:val="auto"/>
        <w:rPr>
          <w:sz w:val="20"/>
          <w:szCs w:val="20"/>
        </w:rPr>
      </w:pPr>
      <w:r w:rsidRPr="00116746">
        <w:rPr>
          <w:sz w:val="20"/>
          <w:szCs w:val="20"/>
        </w:rPr>
        <w:br w:type="page"/>
      </w:r>
    </w:p>
    <w:p w14:paraId="4C73822E" w14:textId="7A57637F" w:rsidR="00670B63" w:rsidRPr="00116746" w:rsidRDefault="008D4113" w:rsidP="00670B63">
      <w:pPr>
        <w:pStyle w:val="Heading2"/>
        <w:tabs>
          <w:tab w:val="clear" w:pos="720"/>
          <w:tab w:val="left" w:pos="900"/>
        </w:tabs>
        <w:ind w:left="360" w:firstLine="0"/>
        <w:jc w:val="center"/>
        <w:rPr>
          <w:sz w:val="20"/>
          <w:szCs w:val="20"/>
          <w:u w:val="single"/>
        </w:rPr>
      </w:pPr>
      <w:r>
        <w:rPr>
          <w:sz w:val="20"/>
          <w:szCs w:val="20"/>
          <w:u w:val="single"/>
        </w:rPr>
        <w:lastRenderedPageBreak/>
        <w:t>EXHIBIT</w:t>
      </w:r>
      <w:r w:rsidRPr="00116746">
        <w:rPr>
          <w:sz w:val="20"/>
          <w:szCs w:val="20"/>
          <w:u w:val="single"/>
        </w:rPr>
        <w:t xml:space="preserve"> </w:t>
      </w:r>
      <w:r w:rsidR="00670B63" w:rsidRPr="00116746">
        <w:rPr>
          <w:sz w:val="20"/>
          <w:szCs w:val="20"/>
          <w:u w:val="single"/>
        </w:rPr>
        <w:t>B</w:t>
      </w:r>
    </w:p>
    <w:p w14:paraId="2C85FB60" w14:textId="3957ED6E" w:rsidR="005609CB" w:rsidRPr="00780B32" w:rsidRDefault="00670B63" w:rsidP="00780B32">
      <w:pPr>
        <w:pStyle w:val="Heading2"/>
        <w:tabs>
          <w:tab w:val="clear" w:pos="720"/>
          <w:tab w:val="left" w:pos="900"/>
        </w:tabs>
        <w:ind w:left="360" w:firstLine="0"/>
        <w:jc w:val="center"/>
        <w:rPr>
          <w:sz w:val="20"/>
          <w:szCs w:val="20"/>
          <w:u w:val="single"/>
        </w:rPr>
      </w:pPr>
      <w:r w:rsidRPr="00116746">
        <w:rPr>
          <w:sz w:val="20"/>
          <w:szCs w:val="20"/>
          <w:u w:val="single"/>
        </w:rPr>
        <w:t>DEFAULT EULA</w:t>
      </w:r>
      <w:r w:rsidR="001F7CC2">
        <w:rPr>
          <w:sz w:val="20"/>
          <w:szCs w:val="20"/>
          <w:u w:val="single"/>
        </w:rPr>
        <w:t xml:space="preserve"> TERMS</w:t>
      </w:r>
    </w:p>
    <w:p w14:paraId="2B096F76" w14:textId="7C6FD203" w:rsidR="007712AB" w:rsidRPr="00116746" w:rsidRDefault="004F242B" w:rsidP="007712AB">
      <w:pPr>
        <w:pStyle w:val="OpeningParagraphs"/>
        <w:ind w:firstLine="0"/>
        <w:rPr>
          <w:sz w:val="20"/>
          <w:szCs w:val="20"/>
        </w:rPr>
      </w:pPr>
      <w:r w:rsidRPr="004F242B">
        <w:rPr>
          <w:sz w:val="20"/>
          <w:szCs w:val="20"/>
        </w:rPr>
        <w:t xml:space="preserve">These Default End User License Agreement Terms (the “Default EULA Terms”) will apply to your use of any App obtained from </w:t>
      </w:r>
      <w:r w:rsidR="00BF6667">
        <w:rPr>
          <w:sz w:val="20"/>
          <w:szCs w:val="20"/>
        </w:rPr>
        <w:t xml:space="preserve">the </w:t>
      </w:r>
      <w:r w:rsidR="00720068">
        <w:rPr>
          <w:sz w:val="20"/>
          <w:szCs w:val="20"/>
        </w:rPr>
        <w:t>App Center</w:t>
      </w:r>
      <w:r w:rsidR="008F6C99">
        <w:rPr>
          <w:sz w:val="20"/>
          <w:szCs w:val="20"/>
        </w:rPr>
        <w:t>.</w:t>
      </w:r>
      <w:r w:rsidRPr="004F242B">
        <w:rPr>
          <w:sz w:val="20"/>
          <w:szCs w:val="20"/>
        </w:rPr>
        <w:t xml:space="preserve"> </w:t>
      </w:r>
      <w:r w:rsidR="00927AFA">
        <w:rPr>
          <w:sz w:val="20"/>
          <w:szCs w:val="20"/>
        </w:rPr>
        <w:t>T</w:t>
      </w:r>
      <w:r w:rsidRPr="004F242B">
        <w:rPr>
          <w:sz w:val="20"/>
          <w:szCs w:val="20"/>
        </w:rPr>
        <w:t>hese Default EULA Terms are a legal agreement between you and the applicable</w:t>
      </w:r>
      <w:r w:rsidR="00B012EE">
        <w:rPr>
          <w:sz w:val="20"/>
          <w:szCs w:val="20"/>
        </w:rPr>
        <w:t xml:space="preserve"> </w:t>
      </w:r>
      <w:r w:rsidR="00927AFA">
        <w:rPr>
          <w:sz w:val="20"/>
          <w:szCs w:val="20"/>
        </w:rPr>
        <w:t xml:space="preserve">App Developer.  </w:t>
      </w:r>
      <w:r w:rsidR="0063268D">
        <w:rPr>
          <w:sz w:val="20"/>
          <w:szCs w:val="20"/>
        </w:rPr>
        <w:t xml:space="preserve">The App Developer has the right to enforce these Default EULA Terms against you.  </w:t>
      </w:r>
      <w:r w:rsidRPr="004F242B">
        <w:rPr>
          <w:sz w:val="20"/>
          <w:szCs w:val="20"/>
        </w:rPr>
        <w:t xml:space="preserve">Additionally, </w:t>
      </w:r>
      <w:r w:rsidR="00095616" w:rsidRPr="00116746">
        <w:rPr>
          <w:sz w:val="20"/>
          <w:szCs w:val="20"/>
        </w:rPr>
        <w:t>App Developers may provide a separate End User License Agreement (“</w:t>
      </w:r>
      <w:r w:rsidRPr="004F242B">
        <w:rPr>
          <w:sz w:val="20"/>
          <w:szCs w:val="20"/>
        </w:rPr>
        <w:t>Developer EULA(s)</w:t>
      </w:r>
      <w:r w:rsidR="00095616" w:rsidRPr="00116746">
        <w:rPr>
          <w:sz w:val="20"/>
          <w:szCs w:val="20"/>
        </w:rPr>
        <w:t>”) at the time you license an App</w:t>
      </w:r>
      <w:r w:rsidR="00095616">
        <w:rPr>
          <w:sz w:val="20"/>
          <w:szCs w:val="20"/>
        </w:rPr>
        <w:t>.</w:t>
      </w:r>
      <w:r w:rsidRPr="004F242B">
        <w:rPr>
          <w:sz w:val="20"/>
          <w:szCs w:val="20"/>
        </w:rPr>
        <w:t xml:space="preserve">  </w:t>
      </w:r>
      <w:r w:rsidR="00095616" w:rsidRPr="00116746">
        <w:rPr>
          <w:sz w:val="20"/>
          <w:szCs w:val="20"/>
        </w:rPr>
        <w:t>If a Developer EULA is provided</w:t>
      </w:r>
      <w:r w:rsidR="00095616">
        <w:rPr>
          <w:sz w:val="20"/>
          <w:szCs w:val="20"/>
        </w:rPr>
        <w:t xml:space="preserve"> with an App</w:t>
      </w:r>
      <w:r w:rsidR="00095616" w:rsidRPr="00116746">
        <w:rPr>
          <w:sz w:val="20"/>
          <w:szCs w:val="20"/>
        </w:rPr>
        <w:t>, it will govern your use of the applicable App, to the extent it complies with the requirements of, and is not inconsistent with, th</w:t>
      </w:r>
      <w:r w:rsidR="00095616">
        <w:rPr>
          <w:sz w:val="20"/>
          <w:szCs w:val="20"/>
        </w:rPr>
        <w:t>e C</w:t>
      </w:r>
      <w:r w:rsidR="00095616" w:rsidRPr="00116746">
        <w:rPr>
          <w:sz w:val="20"/>
          <w:szCs w:val="20"/>
        </w:rPr>
        <w:t>is</w:t>
      </w:r>
      <w:r w:rsidR="00095616">
        <w:rPr>
          <w:sz w:val="20"/>
          <w:szCs w:val="20"/>
        </w:rPr>
        <w:t xml:space="preserve">co </w:t>
      </w:r>
      <w:r w:rsidR="00720068">
        <w:rPr>
          <w:sz w:val="20"/>
          <w:szCs w:val="20"/>
        </w:rPr>
        <w:t>App Center</w:t>
      </w:r>
      <w:r w:rsidR="00095616" w:rsidRPr="00116746">
        <w:rPr>
          <w:sz w:val="20"/>
          <w:szCs w:val="20"/>
        </w:rPr>
        <w:t xml:space="preserve"> Agreement and the Default EULA Terms. If there are any conflicts between a Developer EULA and th</w:t>
      </w:r>
      <w:r w:rsidR="00095616">
        <w:rPr>
          <w:sz w:val="20"/>
          <w:szCs w:val="20"/>
        </w:rPr>
        <w:t>e C</w:t>
      </w:r>
      <w:r w:rsidR="00095616" w:rsidRPr="00116746">
        <w:rPr>
          <w:sz w:val="20"/>
          <w:szCs w:val="20"/>
        </w:rPr>
        <w:t>is</w:t>
      </w:r>
      <w:r w:rsidR="00095616">
        <w:rPr>
          <w:sz w:val="20"/>
          <w:szCs w:val="20"/>
        </w:rPr>
        <w:t xml:space="preserve">co </w:t>
      </w:r>
      <w:r w:rsidR="00720068">
        <w:rPr>
          <w:sz w:val="20"/>
          <w:szCs w:val="20"/>
        </w:rPr>
        <w:t>App Center</w:t>
      </w:r>
      <w:r w:rsidR="00095616" w:rsidRPr="00116746">
        <w:rPr>
          <w:sz w:val="20"/>
          <w:szCs w:val="20"/>
        </w:rPr>
        <w:t xml:space="preserve"> Agreement </w:t>
      </w:r>
      <w:r w:rsidR="00095616">
        <w:rPr>
          <w:sz w:val="20"/>
          <w:szCs w:val="20"/>
        </w:rPr>
        <w:t xml:space="preserve">including </w:t>
      </w:r>
      <w:r w:rsidR="00095616" w:rsidRPr="00116746">
        <w:rPr>
          <w:sz w:val="20"/>
          <w:szCs w:val="20"/>
        </w:rPr>
        <w:t>the</w:t>
      </w:r>
      <w:r w:rsidR="00095616">
        <w:rPr>
          <w:sz w:val="20"/>
          <w:szCs w:val="20"/>
        </w:rPr>
        <w:t>se</w:t>
      </w:r>
      <w:r w:rsidR="00095616" w:rsidRPr="00116746">
        <w:rPr>
          <w:sz w:val="20"/>
          <w:szCs w:val="20"/>
        </w:rPr>
        <w:t xml:space="preserve"> Default EULA Terms, then to the extent of such conflict, th</w:t>
      </w:r>
      <w:r w:rsidR="00095616">
        <w:rPr>
          <w:sz w:val="20"/>
          <w:szCs w:val="20"/>
        </w:rPr>
        <w:t>e C</w:t>
      </w:r>
      <w:r w:rsidR="00095616" w:rsidRPr="00116746">
        <w:rPr>
          <w:sz w:val="20"/>
          <w:szCs w:val="20"/>
        </w:rPr>
        <w:t>is</w:t>
      </w:r>
      <w:r w:rsidR="00095616">
        <w:rPr>
          <w:sz w:val="20"/>
          <w:szCs w:val="20"/>
        </w:rPr>
        <w:t xml:space="preserve">co </w:t>
      </w:r>
      <w:r w:rsidR="00720068">
        <w:rPr>
          <w:sz w:val="20"/>
          <w:szCs w:val="20"/>
        </w:rPr>
        <w:t>App Center</w:t>
      </w:r>
      <w:r w:rsidR="00095616" w:rsidRPr="00116746">
        <w:rPr>
          <w:sz w:val="20"/>
          <w:szCs w:val="20"/>
        </w:rPr>
        <w:t xml:space="preserve"> Agreement </w:t>
      </w:r>
      <w:r w:rsidR="00095616">
        <w:rPr>
          <w:sz w:val="20"/>
          <w:szCs w:val="20"/>
        </w:rPr>
        <w:t>and the</w:t>
      </w:r>
      <w:r w:rsidR="00095616" w:rsidRPr="00116746">
        <w:rPr>
          <w:sz w:val="20"/>
          <w:szCs w:val="20"/>
        </w:rPr>
        <w:t xml:space="preserve"> Default EULA Terms will control. Some components of Apps (whether developed by Cisco or third parties) may also be governed by </w:t>
      </w:r>
      <w:r w:rsidR="00095616">
        <w:rPr>
          <w:sz w:val="20"/>
          <w:szCs w:val="20"/>
        </w:rPr>
        <w:t>an O</w:t>
      </w:r>
      <w:r w:rsidR="00095616" w:rsidRPr="00116746">
        <w:rPr>
          <w:sz w:val="20"/>
          <w:szCs w:val="20"/>
        </w:rPr>
        <w:t xml:space="preserve">pen </w:t>
      </w:r>
      <w:r w:rsidR="00095616">
        <w:rPr>
          <w:sz w:val="20"/>
          <w:szCs w:val="20"/>
        </w:rPr>
        <w:t>S</w:t>
      </w:r>
      <w:r w:rsidR="00095616" w:rsidRPr="00116746">
        <w:rPr>
          <w:sz w:val="20"/>
          <w:szCs w:val="20"/>
        </w:rPr>
        <w:t xml:space="preserve">ource </w:t>
      </w:r>
      <w:r w:rsidR="00095616">
        <w:rPr>
          <w:sz w:val="20"/>
          <w:szCs w:val="20"/>
        </w:rPr>
        <w:t>L</w:t>
      </w:r>
      <w:r w:rsidR="00095616" w:rsidRPr="00116746">
        <w:rPr>
          <w:sz w:val="20"/>
          <w:szCs w:val="20"/>
        </w:rPr>
        <w:t xml:space="preserve">icense. In the event of a conflict between the Default EULA Terms or any Developer EULA and any </w:t>
      </w:r>
      <w:r w:rsidR="00095616">
        <w:rPr>
          <w:sz w:val="20"/>
          <w:szCs w:val="20"/>
        </w:rPr>
        <w:t>O</w:t>
      </w:r>
      <w:r w:rsidR="00095616" w:rsidRPr="00116746">
        <w:rPr>
          <w:sz w:val="20"/>
          <w:szCs w:val="20"/>
        </w:rPr>
        <w:t xml:space="preserve">pen </w:t>
      </w:r>
      <w:r w:rsidR="00095616">
        <w:rPr>
          <w:sz w:val="20"/>
          <w:szCs w:val="20"/>
        </w:rPr>
        <w:t>S</w:t>
      </w:r>
      <w:r w:rsidR="00095616" w:rsidRPr="00116746">
        <w:rPr>
          <w:sz w:val="20"/>
          <w:szCs w:val="20"/>
        </w:rPr>
        <w:t xml:space="preserve">ource </w:t>
      </w:r>
      <w:r w:rsidR="00095616">
        <w:rPr>
          <w:sz w:val="20"/>
          <w:szCs w:val="20"/>
        </w:rPr>
        <w:t>L</w:t>
      </w:r>
      <w:r w:rsidR="00095616" w:rsidRPr="00116746">
        <w:rPr>
          <w:sz w:val="20"/>
          <w:szCs w:val="20"/>
        </w:rPr>
        <w:t xml:space="preserve">icenses, the </w:t>
      </w:r>
      <w:r w:rsidR="00095616">
        <w:rPr>
          <w:sz w:val="20"/>
          <w:szCs w:val="20"/>
        </w:rPr>
        <w:t>O</w:t>
      </w:r>
      <w:r w:rsidR="00095616" w:rsidRPr="00116746">
        <w:rPr>
          <w:sz w:val="20"/>
          <w:szCs w:val="20"/>
        </w:rPr>
        <w:t xml:space="preserve">pen </w:t>
      </w:r>
      <w:r w:rsidR="00095616">
        <w:rPr>
          <w:sz w:val="20"/>
          <w:szCs w:val="20"/>
        </w:rPr>
        <w:t>S</w:t>
      </w:r>
      <w:r w:rsidR="00095616" w:rsidRPr="00116746">
        <w:rPr>
          <w:sz w:val="20"/>
          <w:szCs w:val="20"/>
        </w:rPr>
        <w:t xml:space="preserve">ource </w:t>
      </w:r>
      <w:r w:rsidR="00095616">
        <w:rPr>
          <w:sz w:val="20"/>
          <w:szCs w:val="20"/>
        </w:rPr>
        <w:t>L</w:t>
      </w:r>
      <w:r w:rsidR="00095616" w:rsidRPr="00116746">
        <w:rPr>
          <w:sz w:val="20"/>
          <w:szCs w:val="20"/>
        </w:rPr>
        <w:t>icenses shall prevail with respect to those components</w:t>
      </w:r>
      <w:r w:rsidR="00095616">
        <w:rPr>
          <w:rFonts w:ascii="Arial" w:hAnsi="Arial" w:cs="Arial"/>
          <w:sz w:val="20"/>
        </w:rPr>
        <w:t>.</w:t>
      </w:r>
    </w:p>
    <w:p w14:paraId="2405D6B0" w14:textId="68D8C59B" w:rsidR="004F242B" w:rsidRDefault="007712AB" w:rsidP="004F242B">
      <w:pPr>
        <w:pStyle w:val="Heading1"/>
        <w:numPr>
          <w:ilvl w:val="0"/>
          <w:numId w:val="24"/>
        </w:numPr>
        <w:tabs>
          <w:tab w:val="left" w:pos="360"/>
        </w:tabs>
        <w:rPr>
          <w:b w:val="0"/>
          <w:sz w:val="20"/>
          <w:szCs w:val="20"/>
        </w:rPr>
      </w:pPr>
      <w:r w:rsidRPr="00116746">
        <w:rPr>
          <w:sz w:val="20"/>
          <w:szCs w:val="20"/>
        </w:rPr>
        <w:t>DEFINITIONS.</w:t>
      </w:r>
      <w:r w:rsidRPr="00116746">
        <w:rPr>
          <w:b w:val="0"/>
          <w:sz w:val="20"/>
          <w:szCs w:val="20"/>
        </w:rPr>
        <w:t xml:space="preserve"> </w:t>
      </w:r>
      <w:r w:rsidR="004F242B" w:rsidRPr="004F242B">
        <w:rPr>
          <w:b w:val="0"/>
          <w:kern w:val="0"/>
          <w:sz w:val="20"/>
          <w:szCs w:val="20"/>
        </w:rPr>
        <w:t xml:space="preserve"> Capitalized terms that are not defined within the body of these Default EULA Terms are defined in the Cisco </w:t>
      </w:r>
      <w:r w:rsidR="00720068">
        <w:rPr>
          <w:b w:val="0"/>
          <w:kern w:val="0"/>
          <w:sz w:val="20"/>
          <w:szCs w:val="20"/>
        </w:rPr>
        <w:t>App Center</w:t>
      </w:r>
      <w:r w:rsidR="004F242B" w:rsidRPr="004F242B">
        <w:rPr>
          <w:b w:val="0"/>
          <w:kern w:val="0"/>
          <w:sz w:val="20"/>
          <w:szCs w:val="20"/>
        </w:rPr>
        <w:t xml:space="preserve"> Agreement. </w:t>
      </w:r>
    </w:p>
    <w:p w14:paraId="2497B015" w14:textId="122A9076" w:rsidR="008D4113" w:rsidRPr="00902616" w:rsidRDefault="0061386C" w:rsidP="00902616">
      <w:pPr>
        <w:pStyle w:val="Heading1"/>
        <w:numPr>
          <w:ilvl w:val="0"/>
          <w:numId w:val="24"/>
        </w:numPr>
        <w:tabs>
          <w:tab w:val="left" w:pos="360"/>
        </w:tabs>
        <w:rPr>
          <w:b w:val="0"/>
          <w:sz w:val="20"/>
          <w:szCs w:val="20"/>
        </w:rPr>
      </w:pPr>
      <w:r>
        <w:rPr>
          <w:sz w:val="20"/>
          <w:szCs w:val="20"/>
        </w:rPr>
        <w:t>LICENSOR AND LICENSE GRANT</w:t>
      </w:r>
      <w:r w:rsidR="007712AB" w:rsidRPr="00116746">
        <w:rPr>
          <w:sz w:val="20"/>
          <w:szCs w:val="20"/>
        </w:rPr>
        <w:t>.</w:t>
      </w:r>
      <w:r w:rsidR="007712AB" w:rsidRPr="00116746">
        <w:rPr>
          <w:b w:val="0"/>
          <w:sz w:val="20"/>
          <w:szCs w:val="20"/>
        </w:rPr>
        <w:t xml:space="preserve">  </w:t>
      </w:r>
      <w:r>
        <w:rPr>
          <w:b w:val="0"/>
          <w:sz w:val="20"/>
          <w:szCs w:val="20"/>
        </w:rPr>
        <w:t>For each App, t</w:t>
      </w:r>
      <w:r>
        <w:rPr>
          <w:b w:val="0"/>
          <w:kern w:val="0"/>
          <w:sz w:val="20"/>
          <w:szCs w:val="20"/>
        </w:rPr>
        <w:t xml:space="preserve">he applicable App Developer, and not Cisco, is the licensor of the App. </w:t>
      </w:r>
      <w:r w:rsidR="008D4113">
        <w:rPr>
          <w:b w:val="0"/>
          <w:sz w:val="20"/>
          <w:szCs w:val="20"/>
        </w:rPr>
        <w:t>T</w:t>
      </w:r>
      <w:r w:rsidR="004F242B" w:rsidRPr="004F242B">
        <w:rPr>
          <w:b w:val="0"/>
          <w:sz w:val="20"/>
          <w:szCs w:val="20"/>
        </w:rPr>
        <w:t xml:space="preserve">he App Developer grants you a non-exclusive, non-transferable, non-sublicensable license to use </w:t>
      </w:r>
      <w:r w:rsidR="0050145A">
        <w:rPr>
          <w:b w:val="0"/>
          <w:sz w:val="20"/>
          <w:szCs w:val="20"/>
        </w:rPr>
        <w:t xml:space="preserve">a single copy of </w:t>
      </w:r>
      <w:r w:rsidR="004F242B" w:rsidRPr="004F242B">
        <w:rPr>
          <w:b w:val="0"/>
          <w:sz w:val="20"/>
          <w:szCs w:val="20"/>
        </w:rPr>
        <w:t>the App on a single</w:t>
      </w:r>
      <w:r w:rsidR="0050145A">
        <w:rPr>
          <w:b w:val="0"/>
          <w:sz w:val="20"/>
          <w:szCs w:val="20"/>
        </w:rPr>
        <w:t xml:space="preserve"> s</w:t>
      </w:r>
      <w:r w:rsidR="00784A9B">
        <w:rPr>
          <w:b w:val="0"/>
          <w:sz w:val="20"/>
          <w:szCs w:val="20"/>
        </w:rPr>
        <w:t>ystem identified in the App documentation</w:t>
      </w:r>
      <w:r w:rsidR="0050145A">
        <w:rPr>
          <w:b w:val="0"/>
          <w:sz w:val="20"/>
          <w:szCs w:val="20"/>
        </w:rPr>
        <w:t xml:space="preserve"> </w:t>
      </w:r>
      <w:r w:rsidR="004F242B" w:rsidRPr="004F242B">
        <w:rPr>
          <w:b w:val="0"/>
          <w:sz w:val="20"/>
          <w:szCs w:val="20"/>
        </w:rPr>
        <w:t xml:space="preserve">in object code form only, solely in accordance with the terms and conditions of the Cisco </w:t>
      </w:r>
      <w:r w:rsidR="00720068">
        <w:rPr>
          <w:b w:val="0"/>
          <w:sz w:val="20"/>
          <w:szCs w:val="20"/>
        </w:rPr>
        <w:t>App Center</w:t>
      </w:r>
      <w:r w:rsidR="004F242B" w:rsidRPr="004F242B">
        <w:rPr>
          <w:b w:val="0"/>
          <w:sz w:val="20"/>
          <w:szCs w:val="20"/>
        </w:rPr>
        <w:t xml:space="preserve"> Agreement and these Default EULA Terms.  </w:t>
      </w:r>
      <w:r w:rsidR="008D4113">
        <w:rPr>
          <w:b w:val="0"/>
          <w:kern w:val="0"/>
          <w:sz w:val="20"/>
          <w:szCs w:val="20"/>
        </w:rPr>
        <w:t xml:space="preserve">If the App Developer </w:t>
      </w:r>
      <w:r w:rsidR="008D4113" w:rsidRPr="004F242B">
        <w:rPr>
          <w:b w:val="0"/>
          <w:sz w:val="20"/>
          <w:szCs w:val="20"/>
        </w:rPr>
        <w:t>provide</w:t>
      </w:r>
      <w:r w:rsidR="008D4113">
        <w:rPr>
          <w:b w:val="0"/>
          <w:sz w:val="20"/>
          <w:szCs w:val="20"/>
        </w:rPr>
        <w:t>s</w:t>
      </w:r>
      <w:r w:rsidR="008D4113" w:rsidRPr="004F242B">
        <w:rPr>
          <w:b w:val="0"/>
          <w:sz w:val="20"/>
          <w:szCs w:val="20"/>
        </w:rPr>
        <w:t xml:space="preserve"> you a separate Developer EULA at the time you license an App, then the terms of that Developer EULA will govern to the extent it complies with the requirements of, and is not inconsistent with, the Cisco </w:t>
      </w:r>
      <w:r w:rsidR="008D4113">
        <w:rPr>
          <w:b w:val="0"/>
          <w:sz w:val="20"/>
          <w:szCs w:val="20"/>
        </w:rPr>
        <w:t>App Center</w:t>
      </w:r>
      <w:r w:rsidR="008D4113" w:rsidRPr="004F242B">
        <w:rPr>
          <w:b w:val="0"/>
          <w:sz w:val="20"/>
          <w:szCs w:val="20"/>
        </w:rPr>
        <w:t xml:space="preserve"> Agreement and the</w:t>
      </w:r>
      <w:r w:rsidR="008D4113">
        <w:rPr>
          <w:b w:val="0"/>
          <w:sz w:val="20"/>
          <w:szCs w:val="20"/>
        </w:rPr>
        <w:t>se</w:t>
      </w:r>
      <w:r w:rsidR="008D4113" w:rsidRPr="004F242B">
        <w:rPr>
          <w:b w:val="0"/>
          <w:sz w:val="20"/>
          <w:szCs w:val="20"/>
        </w:rPr>
        <w:t xml:space="preserve"> Default EULA Terms</w:t>
      </w:r>
      <w:r w:rsidR="008D4113">
        <w:rPr>
          <w:b w:val="0"/>
          <w:sz w:val="20"/>
          <w:szCs w:val="20"/>
        </w:rPr>
        <w:t>.</w:t>
      </w:r>
      <w:r w:rsidR="008D4113" w:rsidRPr="004F242B">
        <w:rPr>
          <w:b w:val="0"/>
          <w:sz w:val="20"/>
          <w:szCs w:val="20"/>
        </w:rPr>
        <w:t xml:space="preserve"> </w:t>
      </w:r>
      <w:r w:rsidR="004F242B" w:rsidRPr="004F242B">
        <w:rPr>
          <w:b w:val="0"/>
          <w:sz w:val="20"/>
          <w:szCs w:val="20"/>
        </w:rPr>
        <w:t xml:space="preserve">These Default EULA Terms will also govern any software upgrades provided by any App Developer that replaces and/or supplements the original App unless such upgrades are accompanied by a separate Developer EULA, in which case the terms of that Developer EULA will govern to the extent it complies with the requirements of, and is not inconsistent with, the Cisco </w:t>
      </w:r>
      <w:r w:rsidR="00720068">
        <w:rPr>
          <w:b w:val="0"/>
          <w:sz w:val="20"/>
          <w:szCs w:val="20"/>
        </w:rPr>
        <w:t>App Center</w:t>
      </w:r>
      <w:r w:rsidR="004F242B" w:rsidRPr="004F242B">
        <w:rPr>
          <w:b w:val="0"/>
          <w:sz w:val="20"/>
          <w:szCs w:val="20"/>
        </w:rPr>
        <w:t xml:space="preserve"> Agreement and the</w:t>
      </w:r>
      <w:r w:rsidR="00736DA2">
        <w:rPr>
          <w:b w:val="0"/>
          <w:sz w:val="20"/>
          <w:szCs w:val="20"/>
        </w:rPr>
        <w:t>se</w:t>
      </w:r>
      <w:r w:rsidR="004F242B" w:rsidRPr="004F242B">
        <w:rPr>
          <w:b w:val="0"/>
          <w:sz w:val="20"/>
          <w:szCs w:val="20"/>
        </w:rPr>
        <w:t xml:space="preserve"> Default EULA Terms.  </w:t>
      </w:r>
    </w:p>
    <w:p w14:paraId="0A3FF851" w14:textId="77777777" w:rsidR="008C5218" w:rsidRPr="00736DA2" w:rsidRDefault="008C5218" w:rsidP="008C5218">
      <w:pPr>
        <w:pStyle w:val="Heading1"/>
        <w:numPr>
          <w:ilvl w:val="0"/>
          <w:numId w:val="24"/>
        </w:numPr>
        <w:tabs>
          <w:tab w:val="left" w:pos="360"/>
        </w:tabs>
        <w:rPr>
          <w:b w:val="0"/>
          <w:sz w:val="20"/>
          <w:szCs w:val="20"/>
        </w:rPr>
      </w:pPr>
      <w:r>
        <w:rPr>
          <w:sz w:val="20"/>
          <w:szCs w:val="20"/>
        </w:rPr>
        <w:t>LICENSE RESTRICTIONS</w:t>
      </w:r>
      <w:r w:rsidRPr="00116746">
        <w:rPr>
          <w:sz w:val="20"/>
          <w:szCs w:val="20"/>
        </w:rPr>
        <w:t>.</w:t>
      </w:r>
      <w:r w:rsidRPr="00116746">
        <w:rPr>
          <w:b w:val="0"/>
          <w:sz w:val="20"/>
          <w:szCs w:val="20"/>
        </w:rPr>
        <w:t xml:space="preserve">  </w:t>
      </w:r>
      <w:r w:rsidR="004F242B" w:rsidRPr="004F242B">
        <w:rPr>
          <w:b w:val="0"/>
          <w:sz w:val="20"/>
          <w:szCs w:val="20"/>
        </w:rPr>
        <w:t>You may not rent, lease, lend, sell, redistribute or sublicense the App.  You may not copy, decompile, reverse engineer, dissemble, attempt to derive the source code of, modify or create derivative works of the App, any updates or any parts thereof (except to the extent that the foregoing restriction is prohibited by applicable law or to the extent permitted or required by an Open Source License).</w:t>
      </w:r>
      <w:r>
        <w:rPr>
          <w:b w:val="0"/>
          <w:sz w:val="20"/>
          <w:szCs w:val="20"/>
        </w:rPr>
        <w:t xml:space="preserve"> </w:t>
      </w:r>
    </w:p>
    <w:p w14:paraId="5325F08D" w14:textId="10454C64" w:rsidR="00284735" w:rsidRPr="00736DA2" w:rsidRDefault="00284735" w:rsidP="00284735">
      <w:pPr>
        <w:pStyle w:val="Heading1"/>
        <w:numPr>
          <w:ilvl w:val="0"/>
          <w:numId w:val="24"/>
        </w:numPr>
        <w:tabs>
          <w:tab w:val="left" w:pos="360"/>
        </w:tabs>
        <w:rPr>
          <w:b w:val="0"/>
          <w:sz w:val="20"/>
          <w:szCs w:val="20"/>
        </w:rPr>
      </w:pPr>
      <w:r>
        <w:rPr>
          <w:sz w:val="20"/>
          <w:szCs w:val="20"/>
        </w:rPr>
        <w:t>PROPRIETARY RIGHTS</w:t>
      </w:r>
      <w:r w:rsidRPr="00116746">
        <w:rPr>
          <w:sz w:val="20"/>
          <w:szCs w:val="20"/>
        </w:rPr>
        <w:t>.</w:t>
      </w:r>
      <w:r w:rsidRPr="00116746">
        <w:rPr>
          <w:b w:val="0"/>
          <w:sz w:val="20"/>
          <w:szCs w:val="20"/>
        </w:rPr>
        <w:t xml:space="preserve">  </w:t>
      </w:r>
      <w:r w:rsidR="00B72DAB">
        <w:rPr>
          <w:b w:val="0"/>
          <w:sz w:val="20"/>
          <w:szCs w:val="20"/>
        </w:rPr>
        <w:t>Each</w:t>
      </w:r>
      <w:r w:rsidR="004F242B" w:rsidRPr="004F242B">
        <w:rPr>
          <w:b w:val="0"/>
          <w:sz w:val="20"/>
          <w:szCs w:val="20"/>
        </w:rPr>
        <w:t xml:space="preserve"> App is licensed and not sold pursuant to the Cisco </w:t>
      </w:r>
      <w:r w:rsidR="00720068">
        <w:rPr>
          <w:b w:val="0"/>
          <w:sz w:val="20"/>
          <w:szCs w:val="20"/>
        </w:rPr>
        <w:t>App Center</w:t>
      </w:r>
      <w:r w:rsidR="004F242B" w:rsidRPr="004F242B">
        <w:rPr>
          <w:b w:val="0"/>
          <w:sz w:val="20"/>
          <w:szCs w:val="20"/>
        </w:rPr>
        <w:t xml:space="preserve"> Agreement and these Default EULA Terms.  Each App is protected by copyright and other intellectual property laws and treaties. Unless otherwise expressly stated in a Developer EULA, the Developer or its licensors own all title, copyright and other </w:t>
      </w:r>
      <w:r w:rsidR="00E23D4C">
        <w:rPr>
          <w:b w:val="0"/>
          <w:sz w:val="20"/>
          <w:szCs w:val="20"/>
        </w:rPr>
        <w:t>I</w:t>
      </w:r>
      <w:r w:rsidR="00E23D4C" w:rsidRPr="004F242B">
        <w:rPr>
          <w:b w:val="0"/>
          <w:sz w:val="20"/>
          <w:szCs w:val="20"/>
        </w:rPr>
        <w:t xml:space="preserve">ntellectual </w:t>
      </w:r>
      <w:r w:rsidR="00E23D4C">
        <w:rPr>
          <w:b w:val="0"/>
          <w:sz w:val="20"/>
          <w:szCs w:val="20"/>
        </w:rPr>
        <w:t>P</w:t>
      </w:r>
      <w:r w:rsidR="00E23D4C" w:rsidRPr="004F242B">
        <w:rPr>
          <w:b w:val="0"/>
          <w:sz w:val="20"/>
          <w:szCs w:val="20"/>
        </w:rPr>
        <w:t xml:space="preserve">roperty </w:t>
      </w:r>
      <w:r w:rsidR="00E23D4C">
        <w:rPr>
          <w:b w:val="0"/>
          <w:sz w:val="20"/>
          <w:szCs w:val="20"/>
        </w:rPr>
        <w:t>R</w:t>
      </w:r>
      <w:r w:rsidR="00E23D4C" w:rsidRPr="004F242B">
        <w:rPr>
          <w:b w:val="0"/>
          <w:sz w:val="20"/>
          <w:szCs w:val="20"/>
        </w:rPr>
        <w:t>ights</w:t>
      </w:r>
      <w:r w:rsidR="004F242B" w:rsidRPr="004F242B">
        <w:rPr>
          <w:b w:val="0"/>
          <w:sz w:val="20"/>
          <w:szCs w:val="20"/>
        </w:rPr>
        <w:t xml:space="preserve"> in the App.  Each App Developer reserves all </w:t>
      </w:r>
      <w:r w:rsidR="00E23D4C">
        <w:rPr>
          <w:b w:val="0"/>
          <w:sz w:val="20"/>
          <w:szCs w:val="20"/>
        </w:rPr>
        <w:t>I</w:t>
      </w:r>
      <w:r w:rsidR="00E23D4C" w:rsidRPr="004F242B">
        <w:rPr>
          <w:b w:val="0"/>
          <w:sz w:val="20"/>
          <w:szCs w:val="20"/>
        </w:rPr>
        <w:t xml:space="preserve">ntellectual </w:t>
      </w:r>
      <w:r w:rsidR="00E23D4C">
        <w:rPr>
          <w:b w:val="0"/>
          <w:sz w:val="20"/>
          <w:szCs w:val="20"/>
        </w:rPr>
        <w:t>P</w:t>
      </w:r>
      <w:r w:rsidR="00E23D4C" w:rsidRPr="004F242B">
        <w:rPr>
          <w:b w:val="0"/>
          <w:sz w:val="20"/>
          <w:szCs w:val="20"/>
        </w:rPr>
        <w:t xml:space="preserve">roperty </w:t>
      </w:r>
      <w:r w:rsidR="00E23D4C">
        <w:rPr>
          <w:b w:val="0"/>
          <w:sz w:val="20"/>
          <w:szCs w:val="20"/>
        </w:rPr>
        <w:t>R</w:t>
      </w:r>
      <w:r w:rsidR="00E23D4C" w:rsidRPr="004F242B">
        <w:rPr>
          <w:b w:val="0"/>
          <w:sz w:val="20"/>
          <w:szCs w:val="20"/>
        </w:rPr>
        <w:t xml:space="preserve">ights </w:t>
      </w:r>
      <w:r w:rsidR="004F242B" w:rsidRPr="004F242B">
        <w:rPr>
          <w:b w:val="0"/>
          <w:sz w:val="20"/>
          <w:szCs w:val="20"/>
        </w:rPr>
        <w:t>in the applicable App except for the rights expressly granted to you.  You may not remove or alter any trademark, logo, copyright or other proprietary notice in or on the App</w:t>
      </w:r>
      <w:r w:rsidRPr="008300F3">
        <w:rPr>
          <w:b w:val="0"/>
          <w:sz w:val="20"/>
          <w:szCs w:val="20"/>
        </w:rPr>
        <w:t>.</w:t>
      </w:r>
      <w:r>
        <w:rPr>
          <w:b w:val="0"/>
          <w:sz w:val="20"/>
          <w:szCs w:val="20"/>
        </w:rPr>
        <w:t xml:space="preserve"> </w:t>
      </w:r>
    </w:p>
    <w:p w14:paraId="718A22BE" w14:textId="13C6DBAD" w:rsidR="002810E4" w:rsidRPr="00736DA2" w:rsidRDefault="002810E4" w:rsidP="002810E4">
      <w:pPr>
        <w:pStyle w:val="Heading1"/>
        <w:numPr>
          <w:ilvl w:val="0"/>
          <w:numId w:val="24"/>
        </w:numPr>
        <w:tabs>
          <w:tab w:val="left" w:pos="360"/>
        </w:tabs>
        <w:rPr>
          <w:b w:val="0"/>
          <w:sz w:val="20"/>
          <w:szCs w:val="20"/>
        </w:rPr>
      </w:pPr>
      <w:r>
        <w:rPr>
          <w:sz w:val="20"/>
          <w:szCs w:val="20"/>
        </w:rPr>
        <w:t>PRIVACY</w:t>
      </w:r>
      <w:r w:rsidRPr="00116746">
        <w:rPr>
          <w:sz w:val="20"/>
          <w:szCs w:val="20"/>
        </w:rPr>
        <w:t>.</w:t>
      </w:r>
      <w:r w:rsidRPr="00116746">
        <w:rPr>
          <w:b w:val="0"/>
          <w:sz w:val="20"/>
          <w:szCs w:val="20"/>
        </w:rPr>
        <w:t xml:space="preserve">  </w:t>
      </w:r>
      <w:r w:rsidR="004F242B" w:rsidRPr="004F242B">
        <w:rPr>
          <w:b w:val="0"/>
          <w:sz w:val="20"/>
          <w:szCs w:val="20"/>
        </w:rPr>
        <w:t xml:space="preserve">Any information that a Third Party App Developer collects from you or your </w:t>
      </w:r>
      <w:r w:rsidR="0050145A">
        <w:rPr>
          <w:b w:val="0"/>
          <w:sz w:val="20"/>
          <w:szCs w:val="20"/>
        </w:rPr>
        <w:t>use of the App</w:t>
      </w:r>
      <w:r w:rsidR="0050145A" w:rsidRPr="004F242B">
        <w:rPr>
          <w:b w:val="0"/>
          <w:sz w:val="20"/>
          <w:szCs w:val="20"/>
        </w:rPr>
        <w:t xml:space="preserve"> </w:t>
      </w:r>
      <w:r w:rsidR="004F242B" w:rsidRPr="004F242B">
        <w:rPr>
          <w:b w:val="0"/>
          <w:sz w:val="20"/>
          <w:szCs w:val="20"/>
        </w:rPr>
        <w:t xml:space="preserve">will be subject to any applicable Developer EULA, privacy notice, or similar terms that the Third Party Developer provides to you, and will not be subject to the Cisco Privacy </w:t>
      </w:r>
      <w:r w:rsidR="00653230">
        <w:rPr>
          <w:b w:val="0"/>
          <w:sz w:val="20"/>
          <w:szCs w:val="20"/>
        </w:rPr>
        <w:t>Statement</w:t>
      </w:r>
      <w:r w:rsidRPr="008300F3">
        <w:rPr>
          <w:b w:val="0"/>
          <w:sz w:val="20"/>
          <w:szCs w:val="20"/>
        </w:rPr>
        <w:t>.</w:t>
      </w:r>
      <w:r>
        <w:rPr>
          <w:b w:val="0"/>
          <w:sz w:val="20"/>
          <w:szCs w:val="20"/>
        </w:rPr>
        <w:t xml:space="preserve"> </w:t>
      </w:r>
    </w:p>
    <w:p w14:paraId="5B63C4D7" w14:textId="77777777" w:rsidR="002B04B0" w:rsidRPr="00736DA2" w:rsidRDefault="002B04B0" w:rsidP="002B04B0">
      <w:pPr>
        <w:pStyle w:val="Heading1"/>
        <w:numPr>
          <w:ilvl w:val="0"/>
          <w:numId w:val="24"/>
        </w:numPr>
        <w:tabs>
          <w:tab w:val="left" w:pos="360"/>
        </w:tabs>
        <w:rPr>
          <w:b w:val="0"/>
          <w:sz w:val="20"/>
          <w:szCs w:val="20"/>
        </w:rPr>
      </w:pPr>
      <w:r>
        <w:rPr>
          <w:sz w:val="20"/>
          <w:szCs w:val="20"/>
        </w:rPr>
        <w:t>EXPORT CONTROLS</w:t>
      </w:r>
      <w:r w:rsidRPr="00116746">
        <w:rPr>
          <w:sz w:val="20"/>
          <w:szCs w:val="20"/>
        </w:rPr>
        <w:t>.</w:t>
      </w:r>
      <w:r w:rsidRPr="00116746">
        <w:rPr>
          <w:b w:val="0"/>
          <w:sz w:val="20"/>
          <w:szCs w:val="20"/>
        </w:rPr>
        <w:t xml:space="preserve">  You must comply with all domestic and international laws and regulations governing use, export, re-export, transfer and distribution of your </w:t>
      </w:r>
      <w:r w:rsidR="00BE264D">
        <w:rPr>
          <w:b w:val="0"/>
          <w:sz w:val="20"/>
          <w:szCs w:val="20"/>
        </w:rPr>
        <w:t>licensed</w:t>
      </w:r>
      <w:r w:rsidRPr="00116746">
        <w:rPr>
          <w:b w:val="0"/>
          <w:sz w:val="20"/>
          <w:szCs w:val="20"/>
        </w:rPr>
        <w:t xml:space="preserve"> Apps. You represent that you are not in an embargoed/sanctioned country and that you are not a named party on the U.S. Department of Commerce’s Denied Persons List or affiliated lists, the U.S. Department of Treasury’s Specially Designated Nationals List or any Government export exclusion lists</w:t>
      </w:r>
      <w:r w:rsidRPr="008300F3">
        <w:rPr>
          <w:b w:val="0"/>
          <w:sz w:val="20"/>
          <w:szCs w:val="20"/>
        </w:rPr>
        <w:t>.</w:t>
      </w:r>
      <w:r>
        <w:rPr>
          <w:b w:val="0"/>
          <w:sz w:val="20"/>
          <w:szCs w:val="20"/>
        </w:rPr>
        <w:t xml:space="preserve"> </w:t>
      </w:r>
    </w:p>
    <w:p w14:paraId="1D8342A6" w14:textId="77777777" w:rsidR="00625B7A" w:rsidRDefault="00625B7A" w:rsidP="00625B7A">
      <w:pPr>
        <w:pStyle w:val="Heading1"/>
        <w:numPr>
          <w:ilvl w:val="0"/>
          <w:numId w:val="24"/>
        </w:numPr>
        <w:tabs>
          <w:tab w:val="left" w:pos="360"/>
        </w:tabs>
        <w:rPr>
          <w:b w:val="0"/>
          <w:bCs/>
          <w:sz w:val="20"/>
          <w:szCs w:val="20"/>
        </w:rPr>
      </w:pPr>
      <w:r>
        <w:rPr>
          <w:sz w:val="20"/>
          <w:szCs w:val="20"/>
        </w:rPr>
        <w:t>SUPPORT</w:t>
      </w:r>
      <w:r w:rsidRPr="00116746">
        <w:rPr>
          <w:sz w:val="20"/>
          <w:szCs w:val="20"/>
        </w:rPr>
        <w:t>.</w:t>
      </w:r>
      <w:r w:rsidRPr="00116746">
        <w:rPr>
          <w:b w:val="0"/>
          <w:sz w:val="20"/>
          <w:szCs w:val="20"/>
        </w:rPr>
        <w:t xml:space="preserve">  </w:t>
      </w:r>
      <w:r>
        <w:rPr>
          <w:b w:val="0"/>
          <w:sz w:val="20"/>
          <w:szCs w:val="20"/>
        </w:rPr>
        <w:t xml:space="preserve">All </w:t>
      </w:r>
      <w:r w:rsidRPr="00116746">
        <w:rPr>
          <w:b w:val="0"/>
          <w:bCs/>
          <w:sz w:val="20"/>
          <w:szCs w:val="20"/>
        </w:rPr>
        <w:t xml:space="preserve">support and maintenance of </w:t>
      </w:r>
      <w:r>
        <w:rPr>
          <w:b w:val="0"/>
          <w:bCs/>
          <w:sz w:val="20"/>
          <w:szCs w:val="20"/>
        </w:rPr>
        <w:t>the App is the responsibility of the applicable App Developer and you will look solely to the applicable App Developer for those services</w:t>
      </w:r>
      <w:r w:rsidRPr="00116746">
        <w:rPr>
          <w:b w:val="0"/>
          <w:bCs/>
          <w:sz w:val="20"/>
          <w:szCs w:val="20"/>
        </w:rPr>
        <w:t xml:space="preserve">. Contact information will be displayed </w:t>
      </w:r>
      <w:r>
        <w:rPr>
          <w:b w:val="0"/>
          <w:bCs/>
          <w:sz w:val="20"/>
          <w:szCs w:val="20"/>
        </w:rPr>
        <w:t xml:space="preserve">for </w:t>
      </w:r>
      <w:r w:rsidRPr="00116746">
        <w:rPr>
          <w:b w:val="0"/>
          <w:bCs/>
          <w:sz w:val="20"/>
          <w:szCs w:val="20"/>
        </w:rPr>
        <w:t xml:space="preserve">each App and made available to </w:t>
      </w:r>
      <w:r>
        <w:rPr>
          <w:b w:val="0"/>
          <w:bCs/>
          <w:sz w:val="20"/>
          <w:szCs w:val="20"/>
        </w:rPr>
        <w:t>you</w:t>
      </w:r>
      <w:r w:rsidRPr="00116746">
        <w:rPr>
          <w:b w:val="0"/>
          <w:bCs/>
          <w:sz w:val="20"/>
          <w:szCs w:val="20"/>
        </w:rPr>
        <w:t xml:space="preserve"> for customer support purposes</w:t>
      </w:r>
      <w:r w:rsidR="004F242B" w:rsidRPr="004F242B">
        <w:rPr>
          <w:b w:val="0"/>
          <w:bCs/>
          <w:sz w:val="20"/>
          <w:szCs w:val="20"/>
        </w:rPr>
        <w:t xml:space="preserve">. </w:t>
      </w:r>
      <w:r w:rsidR="007825B8">
        <w:rPr>
          <w:b w:val="0"/>
          <w:bCs/>
          <w:sz w:val="20"/>
          <w:szCs w:val="20"/>
        </w:rPr>
        <w:t xml:space="preserve"> </w:t>
      </w:r>
      <w:r w:rsidR="004F242B" w:rsidRPr="004F242B">
        <w:rPr>
          <w:b w:val="0"/>
          <w:bCs/>
          <w:sz w:val="20"/>
          <w:szCs w:val="20"/>
        </w:rPr>
        <w:t>Neither Cisco nor the App Developer has any obligation to furnish any updates, maintenance or support services with respect to an App.</w:t>
      </w:r>
    </w:p>
    <w:p w14:paraId="4FA0AC47" w14:textId="77777777" w:rsidR="0064636C" w:rsidRPr="007825B8" w:rsidRDefault="0064636C" w:rsidP="0064636C">
      <w:pPr>
        <w:pStyle w:val="Heading1"/>
        <w:numPr>
          <w:ilvl w:val="0"/>
          <w:numId w:val="24"/>
        </w:numPr>
        <w:tabs>
          <w:tab w:val="left" w:pos="360"/>
        </w:tabs>
        <w:rPr>
          <w:b w:val="0"/>
          <w:bCs/>
          <w:sz w:val="20"/>
          <w:szCs w:val="20"/>
        </w:rPr>
      </w:pPr>
      <w:r>
        <w:rPr>
          <w:sz w:val="20"/>
          <w:szCs w:val="20"/>
        </w:rPr>
        <w:lastRenderedPageBreak/>
        <w:t>WARRANTY DISCLAIMER</w:t>
      </w:r>
      <w:r w:rsidRPr="00116746">
        <w:rPr>
          <w:sz w:val="20"/>
          <w:szCs w:val="20"/>
        </w:rPr>
        <w:t>.</w:t>
      </w:r>
      <w:r w:rsidRPr="00116746">
        <w:rPr>
          <w:b w:val="0"/>
          <w:sz w:val="20"/>
          <w:szCs w:val="20"/>
        </w:rPr>
        <w:t xml:space="preserve">  </w:t>
      </w:r>
      <w:r w:rsidR="004F242B" w:rsidRPr="004F242B">
        <w:rPr>
          <w:b w:val="0"/>
          <w:kern w:val="0"/>
          <w:sz w:val="20"/>
          <w:szCs w:val="20"/>
        </w:rPr>
        <w:t>YOU EXPRESSLY ACKNOWLEDGE AND AGREE THAT USE OF THE APP IS AT YOUR SOLE RISK AND THAT THE ENTIRE RISK AS TO SATISFACTORY QUALITY, PERFORMANCE, ACCURACY, AND EFFORT IS WITH YOU. TO THE MAXIMUM EXTENT PERMITTED BY APPLICABLE LAW, THE APP AND ANY SERVICES PERFORMED OR PROVIDED BY THE APP</w:t>
      </w:r>
      <w:r w:rsidR="00751A7E">
        <w:rPr>
          <w:b w:val="0"/>
          <w:kern w:val="0"/>
          <w:sz w:val="20"/>
          <w:szCs w:val="20"/>
        </w:rPr>
        <w:t xml:space="preserve"> </w:t>
      </w:r>
      <w:r w:rsidR="004F242B" w:rsidRPr="004F242B">
        <w:rPr>
          <w:b w:val="0"/>
          <w:kern w:val="0"/>
          <w:sz w:val="20"/>
          <w:szCs w:val="20"/>
        </w:rPr>
        <w:t>("SERVICES") ARE PROVIDED "AS IS" AND “AS AVAILABLE”, WITH ALL FAULTS AND WITHOUT WARRANTY OF ANY KIND, AND LICENSOR HEREBY DISCLAIMS ALL WARRANTIES AND CONDITIONS WITH RESPECT TO THE APP AND ANY SERVICES, EITHER EXPRESS, IMPLIED, OR STATUTORY, INCLUDING, BUT NOT LIMITED TO, THE IMPLIED WARRANTIES AND/OR CONDITIONS OF MERCHANTABILITY, OF SATISFACTORY QUALITY, OF FITNESS FOR A PARTICULAR PURPOSE, OF ACCURACY, OF QUIET ENJOYMENT, AND OF NONINFRINGEMENT OF THIRD-PARTY RIGHTS. LICENSOR DOES NOT WARRANT AGAINST INTERFERENCE WITH YOUR ENJOYMENT OF THE APP THE FUNCTIONS CONTAINED IN OR SERVICES PERFORMED OR PROVIDED BY THE APP WILL MEET YOUR REQUIREMENTS, THAT THE OPERATION OF THE APP OR SERVICES WILL BE UNINTERRUPTED OR ERROR-FREE, OR THAT DEFECTS IN THE APP OR SERVICES WILL BE CORRECTED. NO ORAL OR WRITTEN INFORMATION OR ADVICE GIVEN BY LICENSOR OR ITS AUTHORIZED REPRESENTATIVE SHALL CREATE A WARRANTY. SHOULD THE APP OR SERVICES PROVE DEFECTIVE, YOU ASSUME THE ENTIRE COST OF ALL NECESSARY SERVICING, REPAIR, OR CORRECTION. SOME JURISDICTIONS DO NOT ALLOW THE EXCLUSION OF IMPLIED WARRANTIES OR LIMITATIONS ON APPLICABLE STATUTORY RIGHTS OF A CONSUMER, SO THE ABOVE EXCLUSION AND LIMITATIONS MAY NOT APPLY TO YOU</w:t>
      </w:r>
      <w:r w:rsidRPr="00323450">
        <w:rPr>
          <w:b w:val="0"/>
          <w:bCs/>
          <w:sz w:val="20"/>
          <w:szCs w:val="20"/>
        </w:rPr>
        <w:t>.</w:t>
      </w:r>
    </w:p>
    <w:p w14:paraId="61FDEEB1" w14:textId="76470B68" w:rsidR="0064636C" w:rsidRPr="007825B8" w:rsidRDefault="0064636C" w:rsidP="0064636C">
      <w:pPr>
        <w:pStyle w:val="Heading1"/>
        <w:numPr>
          <w:ilvl w:val="0"/>
          <w:numId w:val="24"/>
        </w:numPr>
        <w:tabs>
          <w:tab w:val="left" w:pos="360"/>
        </w:tabs>
        <w:rPr>
          <w:b w:val="0"/>
          <w:bCs/>
          <w:sz w:val="20"/>
          <w:szCs w:val="20"/>
        </w:rPr>
      </w:pPr>
      <w:r>
        <w:rPr>
          <w:sz w:val="20"/>
          <w:szCs w:val="20"/>
        </w:rPr>
        <w:t>WARRANTY DISCLAIMER</w:t>
      </w:r>
      <w:r w:rsidRPr="00116746">
        <w:rPr>
          <w:sz w:val="20"/>
          <w:szCs w:val="20"/>
        </w:rPr>
        <w:t>.</w:t>
      </w:r>
      <w:r w:rsidRPr="00116746">
        <w:rPr>
          <w:b w:val="0"/>
          <w:sz w:val="20"/>
          <w:szCs w:val="20"/>
        </w:rPr>
        <w:t xml:space="preserve">  </w:t>
      </w:r>
      <w:r w:rsidR="004F242B" w:rsidRPr="004F242B">
        <w:rPr>
          <w:b w:val="0"/>
          <w:sz w:val="20"/>
          <w:szCs w:val="20"/>
        </w:rPr>
        <w:t xml:space="preserve">TO THE EXTENT NOT PROHIBITED BY LAW, IN NO EVENT SHALL LICENSOR BE LIABLE FOR PERSONAL INJURY OR ANY INCIDENTAL, SPECIAL, INDIRECT, OR CONSEQUENTIAL DAMAGES WHATSOEVER, INCLUDING, WITHOUT LIMITATION, DAMAGES FOR LOSS OF PROFITS, LOSS OF DATA, BUSINESS INTERRUPTION, OR ANY OTHER COMMERCIAL DAMAGES OR LOSSES, ARISING OUT OF OR RELATED TO YOUR USE OR INABILITY TO USE THE APP, HOWEVER CAUSED, REGARDLESS OF THE THEORY OF LIABILITY (CONTRACT, TORT, OR OTHERWISE) AND EVEN IF LICENSOR HAS BEEN ADVISED OF THE POSSIBILITY OF SUCH DAMAGES. SOME JURISDICTIONS DO NOT ALLOW THE LIMITATION OF LIABILITY FOR PERSONAL INJURY, OR OF INCIDENTAL OR CONSEQUENTIAL DAMAGES, SO THIS LIMITATION MAY NOT APPLY TO YOU. In no event shall Licensor’s total liability to you for all damages (other than as may be required by applicable law in cases involving personal injury) exceed the amount of </w:t>
      </w:r>
      <w:r w:rsidR="00784A9B">
        <w:rPr>
          <w:b w:val="0"/>
          <w:sz w:val="20"/>
          <w:szCs w:val="20"/>
        </w:rPr>
        <w:t xml:space="preserve">any </w:t>
      </w:r>
      <w:r w:rsidRPr="00116746">
        <w:rPr>
          <w:b w:val="0"/>
          <w:sz w:val="20"/>
          <w:szCs w:val="20"/>
        </w:rPr>
        <w:t>fees received from you for</w:t>
      </w:r>
      <w:r>
        <w:rPr>
          <w:b w:val="0"/>
          <w:sz w:val="20"/>
          <w:szCs w:val="20"/>
        </w:rPr>
        <w:t xml:space="preserve"> the license of the applicable A</w:t>
      </w:r>
      <w:r w:rsidRPr="00116746">
        <w:rPr>
          <w:b w:val="0"/>
          <w:sz w:val="20"/>
          <w:szCs w:val="20"/>
        </w:rPr>
        <w:t>pp</w:t>
      </w:r>
      <w:r w:rsidR="004F242B" w:rsidRPr="004F242B">
        <w:rPr>
          <w:b w:val="0"/>
          <w:sz w:val="20"/>
          <w:szCs w:val="20"/>
        </w:rPr>
        <w:t>. The foregoing limitations will apply even if the above stated remedy fails of its essential purpose</w:t>
      </w:r>
      <w:r w:rsidRPr="00323450">
        <w:rPr>
          <w:b w:val="0"/>
          <w:bCs/>
          <w:sz w:val="20"/>
          <w:szCs w:val="20"/>
        </w:rPr>
        <w:t>.</w:t>
      </w:r>
    </w:p>
    <w:p w14:paraId="65BAE067" w14:textId="77777777" w:rsidR="0072153D" w:rsidRPr="00736DA2" w:rsidRDefault="0072153D" w:rsidP="0072153D">
      <w:pPr>
        <w:pStyle w:val="Heading1"/>
        <w:numPr>
          <w:ilvl w:val="0"/>
          <w:numId w:val="24"/>
        </w:numPr>
        <w:tabs>
          <w:tab w:val="left" w:pos="360"/>
        </w:tabs>
        <w:rPr>
          <w:b w:val="0"/>
          <w:sz w:val="20"/>
          <w:szCs w:val="20"/>
        </w:rPr>
      </w:pPr>
      <w:r>
        <w:rPr>
          <w:sz w:val="20"/>
          <w:szCs w:val="20"/>
        </w:rPr>
        <w:t>U.S. GOVERNMENT END USERS</w:t>
      </w:r>
      <w:r w:rsidRPr="00116746">
        <w:rPr>
          <w:sz w:val="20"/>
          <w:szCs w:val="20"/>
        </w:rPr>
        <w:t>.</w:t>
      </w:r>
      <w:r w:rsidRPr="00116746">
        <w:rPr>
          <w:b w:val="0"/>
          <w:sz w:val="20"/>
          <w:szCs w:val="20"/>
        </w:rPr>
        <w:t xml:space="preserve">  </w:t>
      </w:r>
      <w:r w:rsidR="004F242B" w:rsidRPr="004F242B">
        <w:rPr>
          <w:b w:val="0"/>
          <w:sz w:val="20"/>
          <w:szCs w:val="20"/>
        </w:rPr>
        <w:t>The App and any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in this Agreement.  Unpublished rights are reserved under the copyright laws of the United States</w:t>
      </w:r>
      <w:r w:rsidRPr="008300F3">
        <w:rPr>
          <w:b w:val="0"/>
          <w:sz w:val="20"/>
          <w:szCs w:val="20"/>
        </w:rPr>
        <w:t>.</w:t>
      </w:r>
      <w:r>
        <w:rPr>
          <w:b w:val="0"/>
          <w:sz w:val="20"/>
          <w:szCs w:val="20"/>
        </w:rPr>
        <w:t xml:space="preserve"> </w:t>
      </w:r>
    </w:p>
    <w:p w14:paraId="4D3FC308" w14:textId="77777777" w:rsidR="0072153D" w:rsidRPr="00736DA2" w:rsidRDefault="006D5C44" w:rsidP="0072153D">
      <w:pPr>
        <w:pStyle w:val="Heading1"/>
        <w:numPr>
          <w:ilvl w:val="0"/>
          <w:numId w:val="24"/>
        </w:numPr>
        <w:tabs>
          <w:tab w:val="left" w:pos="360"/>
        </w:tabs>
        <w:rPr>
          <w:b w:val="0"/>
          <w:sz w:val="20"/>
          <w:szCs w:val="20"/>
        </w:rPr>
      </w:pPr>
      <w:r>
        <w:rPr>
          <w:sz w:val="20"/>
          <w:szCs w:val="20"/>
        </w:rPr>
        <w:t>NON-WAIVER</w:t>
      </w:r>
      <w:r w:rsidR="0072153D" w:rsidRPr="00116746">
        <w:rPr>
          <w:sz w:val="20"/>
          <w:szCs w:val="20"/>
        </w:rPr>
        <w:t>.</w:t>
      </w:r>
      <w:r w:rsidR="0072153D" w:rsidRPr="00116746">
        <w:rPr>
          <w:b w:val="0"/>
          <w:sz w:val="20"/>
          <w:szCs w:val="20"/>
        </w:rPr>
        <w:t xml:space="preserve">  </w:t>
      </w:r>
      <w:r>
        <w:rPr>
          <w:b w:val="0"/>
          <w:sz w:val="20"/>
          <w:szCs w:val="20"/>
        </w:rPr>
        <w:t>An App Developer’s</w:t>
      </w:r>
      <w:r w:rsidR="004F242B" w:rsidRPr="004F242B">
        <w:rPr>
          <w:b w:val="0"/>
          <w:sz w:val="20"/>
          <w:szCs w:val="20"/>
        </w:rPr>
        <w:t xml:space="preserve"> failure to exercise or enforce any right or provision of these Default EULA Terms shall not operate as a waiver of such right or provision</w:t>
      </w:r>
      <w:r w:rsidR="0072153D" w:rsidRPr="008300F3">
        <w:rPr>
          <w:b w:val="0"/>
          <w:sz w:val="20"/>
          <w:szCs w:val="20"/>
        </w:rPr>
        <w:t>.</w:t>
      </w:r>
      <w:r w:rsidR="0072153D">
        <w:rPr>
          <w:b w:val="0"/>
          <w:sz w:val="20"/>
          <w:szCs w:val="20"/>
        </w:rPr>
        <w:t xml:space="preserve"> </w:t>
      </w:r>
    </w:p>
    <w:p w14:paraId="2229EE2A" w14:textId="77777777" w:rsidR="004F242B" w:rsidRDefault="006D5C44" w:rsidP="004F242B">
      <w:pPr>
        <w:pStyle w:val="Heading1"/>
        <w:numPr>
          <w:ilvl w:val="0"/>
          <w:numId w:val="24"/>
        </w:numPr>
        <w:tabs>
          <w:tab w:val="left" w:pos="360"/>
        </w:tabs>
        <w:rPr>
          <w:sz w:val="20"/>
          <w:szCs w:val="20"/>
        </w:rPr>
      </w:pPr>
      <w:r>
        <w:rPr>
          <w:sz w:val="20"/>
          <w:szCs w:val="20"/>
        </w:rPr>
        <w:t>TERMINATION</w:t>
      </w:r>
      <w:r w:rsidRPr="00116746">
        <w:rPr>
          <w:sz w:val="20"/>
          <w:szCs w:val="20"/>
        </w:rPr>
        <w:t>.</w:t>
      </w:r>
      <w:r w:rsidRPr="00116746">
        <w:rPr>
          <w:b w:val="0"/>
          <w:sz w:val="20"/>
          <w:szCs w:val="20"/>
        </w:rPr>
        <w:t xml:space="preserve">  </w:t>
      </w:r>
      <w:r w:rsidRPr="0072153D">
        <w:rPr>
          <w:b w:val="0"/>
          <w:sz w:val="20"/>
          <w:szCs w:val="20"/>
        </w:rPr>
        <w:t xml:space="preserve">If you are in breach of these Default EULA Terms or any Developer EULA, the </w:t>
      </w:r>
      <w:r w:rsidR="00670202">
        <w:rPr>
          <w:b w:val="0"/>
          <w:sz w:val="20"/>
          <w:szCs w:val="20"/>
        </w:rPr>
        <w:t xml:space="preserve">licenses granted to that App will be immediately terminated but </w:t>
      </w:r>
      <w:r w:rsidRPr="0072153D">
        <w:rPr>
          <w:b w:val="0"/>
          <w:sz w:val="20"/>
          <w:szCs w:val="20"/>
        </w:rPr>
        <w:t xml:space="preserve">the </w:t>
      </w:r>
      <w:r w:rsidR="00670202">
        <w:rPr>
          <w:b w:val="0"/>
          <w:sz w:val="20"/>
          <w:szCs w:val="20"/>
        </w:rPr>
        <w:t xml:space="preserve">other </w:t>
      </w:r>
      <w:r w:rsidRPr="0072153D">
        <w:rPr>
          <w:b w:val="0"/>
          <w:sz w:val="20"/>
          <w:szCs w:val="20"/>
        </w:rPr>
        <w:t xml:space="preserve">provisions of these Default EULA Terms will survive and continue in </w:t>
      </w:r>
      <w:r>
        <w:rPr>
          <w:b w:val="0"/>
          <w:sz w:val="20"/>
          <w:szCs w:val="20"/>
        </w:rPr>
        <w:t xml:space="preserve">full force and </w:t>
      </w:r>
      <w:r w:rsidRPr="0072153D">
        <w:rPr>
          <w:b w:val="0"/>
          <w:sz w:val="20"/>
          <w:szCs w:val="20"/>
        </w:rPr>
        <w:t>effect</w:t>
      </w:r>
      <w:r w:rsidRPr="008300F3">
        <w:rPr>
          <w:b w:val="0"/>
          <w:sz w:val="20"/>
          <w:szCs w:val="20"/>
        </w:rPr>
        <w:t>.</w:t>
      </w:r>
      <w:r>
        <w:rPr>
          <w:b w:val="0"/>
          <w:sz w:val="20"/>
          <w:szCs w:val="20"/>
        </w:rPr>
        <w:t xml:space="preserve"> </w:t>
      </w:r>
    </w:p>
    <w:p w14:paraId="3DA27615" w14:textId="77777777" w:rsidR="00751A7E" w:rsidRDefault="00751A7E" w:rsidP="00751A7E">
      <w:pPr>
        <w:pStyle w:val="Heading1"/>
        <w:numPr>
          <w:ilvl w:val="0"/>
          <w:numId w:val="24"/>
        </w:numPr>
        <w:tabs>
          <w:tab w:val="left" w:pos="360"/>
        </w:tabs>
        <w:rPr>
          <w:b w:val="0"/>
          <w:sz w:val="20"/>
          <w:szCs w:val="20"/>
        </w:rPr>
      </w:pPr>
      <w:r>
        <w:rPr>
          <w:sz w:val="20"/>
          <w:szCs w:val="20"/>
        </w:rPr>
        <w:t>APPLICABLE LAW</w:t>
      </w:r>
      <w:r w:rsidRPr="00116746">
        <w:rPr>
          <w:sz w:val="20"/>
          <w:szCs w:val="20"/>
        </w:rPr>
        <w:t>.</w:t>
      </w:r>
      <w:r w:rsidRPr="00116746">
        <w:rPr>
          <w:b w:val="0"/>
          <w:sz w:val="20"/>
          <w:szCs w:val="20"/>
        </w:rPr>
        <w:t xml:space="preserve">  </w:t>
      </w:r>
      <w:r w:rsidR="004F242B" w:rsidRPr="004F242B">
        <w:rPr>
          <w:b w:val="0"/>
          <w:sz w:val="20"/>
          <w:szCs w:val="20"/>
        </w:rPr>
        <w:t xml:space="preserve">The laws of the State of California, excluding its conflicts of law rules, govern this license and your use of the </w:t>
      </w:r>
      <w:r>
        <w:rPr>
          <w:b w:val="0"/>
          <w:sz w:val="20"/>
          <w:szCs w:val="20"/>
        </w:rPr>
        <w:t>A</w:t>
      </w:r>
      <w:r w:rsidR="004F242B" w:rsidRPr="004F242B">
        <w:rPr>
          <w:b w:val="0"/>
          <w:sz w:val="20"/>
          <w:szCs w:val="20"/>
        </w:rPr>
        <w:t>pp. Your use of the App may also be subject to other local, state, national, or international</w:t>
      </w:r>
      <w:r>
        <w:rPr>
          <w:b w:val="0"/>
          <w:sz w:val="20"/>
          <w:szCs w:val="20"/>
        </w:rPr>
        <w:t xml:space="preserve"> laws</w:t>
      </w:r>
      <w:r w:rsidRPr="008300F3">
        <w:rPr>
          <w:b w:val="0"/>
          <w:sz w:val="20"/>
          <w:szCs w:val="20"/>
        </w:rPr>
        <w:t>.</w:t>
      </w:r>
      <w:r>
        <w:rPr>
          <w:b w:val="0"/>
          <w:sz w:val="20"/>
          <w:szCs w:val="20"/>
        </w:rPr>
        <w:t xml:space="preserve"> </w:t>
      </w:r>
    </w:p>
    <w:p w14:paraId="1C98DFA5" w14:textId="77777777" w:rsidR="004F242B" w:rsidRDefault="004F242B" w:rsidP="004F242B"/>
    <w:sectPr w:rsidR="004F242B" w:rsidSect="007E2F6B">
      <w:headerReference w:type="even" r:id="rId10"/>
      <w:footerReference w:type="even" r:id="rId11"/>
      <w:footerReference w:type="default" r:id="rId12"/>
      <w:endnotePr>
        <w:numFmt w:val="decimal"/>
      </w:endnotePr>
      <w:pgSz w:w="12240" w:h="15840"/>
      <w:pgMar w:top="1260" w:right="1080" w:bottom="108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91549" w14:textId="77777777" w:rsidR="00CC2D12" w:rsidRDefault="00CC2D12">
      <w:r>
        <w:separator/>
      </w:r>
    </w:p>
    <w:p w14:paraId="79725B05" w14:textId="77777777" w:rsidR="00CC2D12" w:rsidRDefault="00CC2D12"/>
    <w:p w14:paraId="331AD64A" w14:textId="77777777" w:rsidR="00CC2D12" w:rsidRDefault="00CC2D12"/>
  </w:endnote>
  <w:endnote w:type="continuationSeparator" w:id="0">
    <w:p w14:paraId="1720E832" w14:textId="77777777" w:rsidR="00CC2D12" w:rsidRDefault="00CC2D12">
      <w:r>
        <w:continuationSeparator/>
      </w:r>
    </w:p>
    <w:p w14:paraId="6478925D" w14:textId="77777777" w:rsidR="00CC2D12" w:rsidRDefault="00CC2D12"/>
    <w:p w14:paraId="0093EF94" w14:textId="77777777" w:rsidR="00CC2D12" w:rsidRDefault="00CC2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4D"/>
    <w:family w:val="swiss"/>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Bold">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Bold">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559AA" w14:textId="77777777" w:rsidR="00E23D4C" w:rsidRDefault="00E23D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6DABBF" w14:textId="77777777" w:rsidR="00E23D4C" w:rsidRDefault="00E23D4C">
    <w:pPr>
      <w:pStyle w:val="Footer"/>
      <w:ind w:right="360"/>
    </w:pPr>
  </w:p>
  <w:p w14:paraId="066281D3" w14:textId="77777777" w:rsidR="00E23D4C" w:rsidRDefault="00E23D4C"/>
  <w:p w14:paraId="0C1B416A" w14:textId="77777777" w:rsidR="00E23D4C" w:rsidRDefault="00E23D4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3D81B" w14:textId="77777777" w:rsidR="00E23D4C" w:rsidRDefault="00E23D4C">
    <w:pPr>
      <w:pStyle w:val="Footer"/>
      <w:tabs>
        <w:tab w:val="clear" w:pos="4320"/>
        <w:tab w:val="clear" w:pos="8640"/>
        <w:tab w:val="center" w:pos="4680"/>
      </w:tabs>
      <w:spacing w:after="0" w:line="200" w:lineRule="exact"/>
      <w:jc w:val="left"/>
      <w:rPr>
        <w:rStyle w:val="PageNumber"/>
        <w:rFonts w:ascii="Arial" w:hAnsi="Arial"/>
        <w:sz w:val="18"/>
        <w:szCs w:val="20"/>
      </w:rPr>
    </w:pPr>
    <w:r>
      <w:rPr>
        <w:rFonts w:ascii="Arial" w:hAnsi="Arial"/>
        <w:sz w:val="18"/>
        <w:szCs w:val="20"/>
      </w:rPr>
      <w:tab/>
    </w:r>
    <w:r>
      <w:rPr>
        <w:rStyle w:val="PageNumber"/>
        <w:rFonts w:ascii="Arial" w:hAnsi="Arial"/>
        <w:sz w:val="18"/>
        <w:szCs w:val="20"/>
      </w:rPr>
      <w:fldChar w:fldCharType="begin"/>
    </w:r>
    <w:r>
      <w:rPr>
        <w:rStyle w:val="PageNumber"/>
        <w:rFonts w:ascii="Arial" w:hAnsi="Arial"/>
        <w:sz w:val="18"/>
        <w:szCs w:val="20"/>
      </w:rPr>
      <w:instrText xml:space="preserve"> PAGE </w:instrText>
    </w:r>
    <w:r>
      <w:rPr>
        <w:rStyle w:val="PageNumber"/>
        <w:rFonts w:ascii="Arial" w:hAnsi="Arial"/>
        <w:sz w:val="18"/>
        <w:szCs w:val="20"/>
      </w:rPr>
      <w:fldChar w:fldCharType="separate"/>
    </w:r>
    <w:r w:rsidR="00D4179C">
      <w:rPr>
        <w:rStyle w:val="PageNumber"/>
        <w:rFonts w:ascii="Arial" w:hAnsi="Arial"/>
        <w:noProof/>
        <w:sz w:val="18"/>
        <w:szCs w:val="20"/>
      </w:rPr>
      <w:t>8</w:t>
    </w:r>
    <w:r>
      <w:rPr>
        <w:rStyle w:val="PageNumber"/>
        <w:rFonts w:ascii="Arial" w:hAnsi="Arial"/>
        <w:sz w:val="18"/>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5CB1E" w14:textId="77777777" w:rsidR="00CC2D12" w:rsidRDefault="00CC2D12">
      <w:r>
        <w:separator/>
      </w:r>
    </w:p>
    <w:p w14:paraId="05EE0F59" w14:textId="77777777" w:rsidR="00CC2D12" w:rsidRDefault="00CC2D12"/>
    <w:p w14:paraId="18CF8DD2" w14:textId="77777777" w:rsidR="00CC2D12" w:rsidRDefault="00CC2D12"/>
  </w:footnote>
  <w:footnote w:type="continuationSeparator" w:id="0">
    <w:p w14:paraId="71C34394" w14:textId="77777777" w:rsidR="00CC2D12" w:rsidRDefault="00CC2D12">
      <w:r>
        <w:continuationSeparator/>
      </w:r>
    </w:p>
    <w:p w14:paraId="6B0481AB" w14:textId="77777777" w:rsidR="00CC2D12" w:rsidRDefault="00CC2D12"/>
    <w:p w14:paraId="26EF7588" w14:textId="77777777" w:rsidR="00CC2D12" w:rsidRDefault="00CC2D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5DE38" w14:textId="77777777" w:rsidR="00E23D4C" w:rsidRDefault="00E23D4C">
    <w:pPr>
      <w:pStyle w:val="Header"/>
    </w:pPr>
  </w:p>
  <w:p w14:paraId="129ADF77" w14:textId="77777777" w:rsidR="00E23D4C" w:rsidRDefault="00E23D4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7CEE"/>
    <w:multiLevelType w:val="multilevel"/>
    <w:tmpl w:val="BE44C0E2"/>
    <w:lvl w:ilvl="0">
      <w:start w:val="1"/>
      <w:numFmt w:val="decimal"/>
      <w:pStyle w:val="Legal3L1"/>
      <w:lvlText w:val="%1.0"/>
      <w:lvlJc w:val="left"/>
      <w:pPr>
        <w:tabs>
          <w:tab w:val="num" w:pos="720"/>
        </w:tabs>
      </w:pPr>
      <w:rPr>
        <w:rFonts w:ascii="Helvetica" w:hAnsi="Helvetica" w:cs="Helvetica" w:hint="default"/>
        <w:b/>
        <w:i w:val="0"/>
        <w:caps/>
        <w:smallCaps w:val="0"/>
        <w:color w:val="auto"/>
        <w:u w:val="none"/>
      </w:rPr>
    </w:lvl>
    <w:lvl w:ilvl="1">
      <w:start w:val="1"/>
      <w:numFmt w:val="decimal"/>
      <w:pStyle w:val="Legal3L2"/>
      <w:lvlText w:val="%1.%2"/>
      <w:lvlJc w:val="left"/>
      <w:pPr>
        <w:tabs>
          <w:tab w:val="num" w:pos="1440"/>
        </w:tabs>
        <w:ind w:left="1440" w:hanging="720"/>
      </w:pPr>
      <w:rPr>
        <w:rFonts w:ascii="Helvetica" w:hAnsi="Helvetica" w:cs="Helvetica" w:hint="default"/>
        <w:b w:val="0"/>
        <w:i w:val="0"/>
        <w:caps w:val="0"/>
        <w:color w:val="auto"/>
        <w:u w:val="none"/>
      </w:rPr>
    </w:lvl>
    <w:lvl w:ilvl="2">
      <w:start w:val="1"/>
      <w:numFmt w:val="decimal"/>
      <w:pStyle w:val="Legal3L3"/>
      <w:lvlText w:val="%1.%2.%3"/>
      <w:lvlJc w:val="left"/>
      <w:pPr>
        <w:tabs>
          <w:tab w:val="num" w:pos="2160"/>
        </w:tabs>
        <w:ind w:left="2160" w:hanging="720"/>
      </w:pPr>
      <w:rPr>
        <w:rFonts w:ascii="Helvetica" w:hAnsi="Helvetica" w:cs="Helvetica" w:hint="default"/>
        <w:b w:val="0"/>
        <w:i w:val="0"/>
        <w:caps w:val="0"/>
        <w:color w:val="auto"/>
        <w:u w:val="none"/>
      </w:rPr>
    </w:lvl>
    <w:lvl w:ilvl="3">
      <w:start w:val="1"/>
      <w:numFmt w:val="lowerLetter"/>
      <w:pStyle w:val="Legal3L4"/>
      <w:lvlText w:val="(%4)"/>
      <w:lvlJc w:val="left"/>
      <w:pPr>
        <w:tabs>
          <w:tab w:val="num" w:pos="2880"/>
        </w:tabs>
        <w:ind w:firstLine="2160"/>
      </w:pPr>
      <w:rPr>
        <w:rFonts w:ascii="Helvetica" w:hAnsi="Helvetica" w:cs="Helvetica" w:hint="default"/>
        <w:b/>
        <w:i w:val="0"/>
        <w:caps w:val="0"/>
        <w:color w:val="auto"/>
        <w:u w:val="none"/>
      </w:rPr>
    </w:lvl>
    <w:lvl w:ilvl="4">
      <w:start w:val="1"/>
      <w:numFmt w:val="lowerLetter"/>
      <w:pStyle w:val="Legal3L5"/>
      <w:lvlText w:val="(%5)"/>
      <w:lvlJc w:val="left"/>
      <w:pPr>
        <w:tabs>
          <w:tab w:val="num" w:pos="2160"/>
        </w:tabs>
        <w:ind w:left="2160" w:hanging="720"/>
      </w:pPr>
      <w:rPr>
        <w:rFonts w:ascii="Arial" w:hAnsi="Arial" w:cs="Helvetica" w:hint="default"/>
        <w:b w:val="0"/>
        <w:i w:val="0"/>
        <w:caps w:val="0"/>
        <w:color w:val="auto"/>
        <w:sz w:val="18"/>
        <w:u w:val="none"/>
      </w:rPr>
    </w:lvl>
    <w:lvl w:ilvl="5">
      <w:start w:val="1"/>
      <w:numFmt w:val="lowerRoman"/>
      <w:pStyle w:val="Legal3L6"/>
      <w:lvlText w:val="%6."/>
      <w:lvlJc w:val="left"/>
      <w:pPr>
        <w:tabs>
          <w:tab w:val="num" w:pos="2160"/>
        </w:tabs>
        <w:ind w:left="2160" w:hanging="720"/>
      </w:pPr>
      <w:rPr>
        <w:rFonts w:ascii="Arial" w:hAnsi="Arial" w:cs="Helvetica" w:hint="default"/>
        <w:b w:val="0"/>
        <w:i w:val="0"/>
        <w:caps w:val="0"/>
        <w:color w:val="auto"/>
        <w:sz w:val="18"/>
        <w:u w:val="none"/>
      </w:rPr>
    </w:lvl>
    <w:lvl w:ilvl="6">
      <w:start w:val="1"/>
      <w:numFmt w:val="lowerLetter"/>
      <w:pStyle w:val="Legal3L7"/>
      <w:lvlText w:val="%7."/>
      <w:lvlJc w:val="left"/>
      <w:pPr>
        <w:tabs>
          <w:tab w:val="num" w:pos="5040"/>
        </w:tabs>
        <w:ind w:firstLine="4320"/>
      </w:pPr>
      <w:rPr>
        <w:rFonts w:ascii="Helvetica" w:hAnsi="Helvetica" w:cs="Helvetica" w:hint="default"/>
        <w:b/>
        <w:i w:val="0"/>
        <w:caps w:val="0"/>
        <w:color w:val="auto"/>
        <w:u w:val="none"/>
      </w:rPr>
    </w:lvl>
    <w:lvl w:ilvl="7">
      <w:start w:val="1"/>
      <w:numFmt w:val="lowerRoman"/>
      <w:pStyle w:val="Legal3L8"/>
      <w:lvlText w:val="%8."/>
      <w:lvlJc w:val="left"/>
      <w:pPr>
        <w:tabs>
          <w:tab w:val="num" w:pos="5760"/>
        </w:tabs>
        <w:ind w:firstLine="5040"/>
      </w:pPr>
      <w:rPr>
        <w:rFonts w:ascii="Helvetica" w:hAnsi="Helvetica" w:cs="Helvetica" w:hint="default"/>
        <w:b/>
        <w:i w:val="0"/>
        <w:caps w:val="0"/>
        <w:color w:val="auto"/>
        <w:u w:val="none"/>
      </w:rPr>
    </w:lvl>
    <w:lvl w:ilvl="8">
      <w:start w:val="1"/>
      <w:numFmt w:val="decimal"/>
      <w:pStyle w:val="Legal3L9"/>
      <w:lvlText w:val="%9."/>
      <w:lvlJc w:val="left"/>
      <w:pPr>
        <w:tabs>
          <w:tab w:val="num" w:pos="6480"/>
        </w:tabs>
        <w:ind w:firstLine="5760"/>
      </w:pPr>
      <w:rPr>
        <w:rFonts w:ascii="Helvetica" w:hAnsi="Helvetica" w:cs="Helvetica" w:hint="default"/>
        <w:b/>
        <w:i w:val="0"/>
        <w:caps w:val="0"/>
        <w:color w:val="auto"/>
        <w:u w:val="none"/>
      </w:rPr>
    </w:lvl>
  </w:abstractNum>
  <w:abstractNum w:abstractNumId="1">
    <w:nsid w:val="0D971DA8"/>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
    <w:nsid w:val="156451EE"/>
    <w:multiLevelType w:val="multilevel"/>
    <w:tmpl w:val="37ECE450"/>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3">
    <w:nsid w:val="16A611E5"/>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
    <w:nsid w:val="19CB4708"/>
    <w:multiLevelType w:val="multilevel"/>
    <w:tmpl w:val="60AAB5AA"/>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5">
    <w:nsid w:val="1C7C7609"/>
    <w:multiLevelType w:val="multilevel"/>
    <w:tmpl w:val="A7B0A61E"/>
    <w:lvl w:ilvl="0">
      <w:start w:val="1"/>
      <w:numFmt w:val="decimal"/>
      <w:pStyle w:val="Heading1Numbered"/>
      <w:lvlText w:val="%1.0"/>
      <w:lvlJc w:val="left"/>
      <w:pPr>
        <w:tabs>
          <w:tab w:val="num" w:pos="720"/>
        </w:tabs>
        <w:ind w:left="720" w:hanging="720"/>
      </w:pPr>
      <w:rPr>
        <w:rFonts w:ascii="Arial Bold" w:hAnsi="Arial Bold" w:cs="Times New Roman" w:hint="default"/>
        <w:b/>
        <w:i w:val="0"/>
        <w:sz w:val="22"/>
        <w:szCs w:val="22"/>
      </w:rPr>
    </w:lvl>
    <w:lvl w:ilvl="1">
      <w:start w:val="1"/>
      <w:numFmt w:val="decimal"/>
      <w:lvlText w:val="%1.%2"/>
      <w:lvlJc w:val="left"/>
      <w:pPr>
        <w:tabs>
          <w:tab w:val="num" w:pos="720"/>
        </w:tabs>
        <w:ind w:left="720" w:hanging="720"/>
      </w:pPr>
      <w:rPr>
        <w:rFonts w:ascii="Arial Bold" w:hAnsi="Arial Bold" w:cs="Times New Roman" w:hint="default"/>
        <w:b/>
        <w:i w:val="0"/>
        <w:sz w:val="22"/>
      </w:rPr>
    </w:lvl>
    <w:lvl w:ilvl="2">
      <w:start w:val="1"/>
      <w:numFmt w:val="decimal"/>
      <w:lvlText w:val="%1.%2.%3"/>
      <w:lvlJc w:val="left"/>
      <w:pPr>
        <w:tabs>
          <w:tab w:val="num" w:pos="1080"/>
        </w:tabs>
        <w:ind w:left="1080" w:hanging="1080"/>
      </w:pPr>
      <w:rPr>
        <w:rFonts w:ascii="Arial Bold" w:hAnsi="Arial Bold" w:cs="Times New Roman" w:hint="default"/>
        <w:b/>
        <w:i w:val="0"/>
        <w:sz w:val="22"/>
      </w:rPr>
    </w:lvl>
    <w:lvl w:ilvl="3">
      <w:start w:val="1"/>
      <w:numFmt w:val="decimal"/>
      <w:lvlText w:val="%1.%2.%3.%4"/>
      <w:lvlJc w:val="left"/>
      <w:pPr>
        <w:tabs>
          <w:tab w:val="num" w:pos="1296"/>
        </w:tabs>
        <w:ind w:left="1296" w:hanging="1296"/>
      </w:pPr>
      <w:rPr>
        <w:rFonts w:ascii="Arial Bold" w:hAnsi="Arial Bold" w:cs="Times New Roman" w:hint="default"/>
        <w:b/>
        <w:i w:val="0"/>
        <w:sz w:val="22"/>
      </w:rPr>
    </w:lvl>
    <w:lvl w:ilvl="4">
      <w:start w:val="1"/>
      <w:numFmt w:val="decimal"/>
      <w:lvlRestart w:val="0"/>
      <w:lvlText w:val="%1.%2.%3.%4.%5"/>
      <w:lvlJc w:val="left"/>
      <w:pPr>
        <w:tabs>
          <w:tab w:val="num" w:pos="720"/>
        </w:tabs>
        <w:ind w:left="720" w:hanging="720"/>
      </w:pPr>
      <w:rPr>
        <w:rFonts w:ascii="Arial Bold" w:hAnsi="Arial Bold" w:cs="Times New Roman" w:hint="default"/>
        <w:b/>
        <w:i w:val="0"/>
        <w:sz w:val="22"/>
        <w:szCs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6">
    <w:nsid w:val="1E125353"/>
    <w:multiLevelType w:val="multilevel"/>
    <w:tmpl w:val="1A544E84"/>
    <w:name w:val="Transactional, Standard"/>
    <w:lvl w:ilvl="0">
      <w:start w:val="1"/>
      <w:numFmt w:val="decimal"/>
      <w:lvlRestart w:val="0"/>
      <w:pStyle w:val="Level1"/>
      <w:lvlText w:val="Section %1."/>
      <w:lvlJc w:val="left"/>
      <w:pPr>
        <w:tabs>
          <w:tab w:val="num" w:pos="1530"/>
        </w:tabs>
        <w:ind w:left="90" w:firstLine="720"/>
      </w:pPr>
      <w:rPr>
        <w:rFonts w:cs="Times New Roman"/>
        <w:b/>
        <w:i w:val="0"/>
        <w:caps w:val="0"/>
        <w:u w:val="none"/>
      </w:rPr>
    </w:lvl>
    <w:lvl w:ilvl="1">
      <w:start w:val="1"/>
      <w:numFmt w:val="decimal"/>
      <w:pStyle w:val="Level2"/>
      <w:isLgl/>
      <w:lvlText w:val="%1.%2"/>
      <w:lvlJc w:val="left"/>
      <w:pPr>
        <w:tabs>
          <w:tab w:val="num" w:pos="2160"/>
        </w:tabs>
        <w:ind w:firstLine="1440"/>
      </w:pPr>
      <w:rPr>
        <w:rFonts w:cs="Times New Roman"/>
        <w:b w:val="0"/>
        <w:i w:val="0"/>
        <w:u w:val="none"/>
      </w:rPr>
    </w:lvl>
    <w:lvl w:ilvl="2">
      <w:start w:val="1"/>
      <w:numFmt w:val="decimal"/>
      <w:pStyle w:val="Level3"/>
      <w:isLgl/>
      <w:lvlText w:val="%1.%2.%3"/>
      <w:lvlJc w:val="left"/>
      <w:pPr>
        <w:tabs>
          <w:tab w:val="num" w:pos="2880"/>
        </w:tabs>
        <w:ind w:firstLine="2160"/>
      </w:pPr>
      <w:rPr>
        <w:rFonts w:cs="Times New Roman"/>
        <w:b w:val="0"/>
        <w:i w:val="0"/>
        <w:caps w:val="0"/>
        <w:u w:val="none"/>
      </w:rPr>
    </w:lvl>
    <w:lvl w:ilvl="3">
      <w:start w:val="1"/>
      <w:numFmt w:val="lowerLetter"/>
      <w:pStyle w:val="Level4"/>
      <w:lvlText w:val="(%4)"/>
      <w:lvlJc w:val="left"/>
      <w:pPr>
        <w:tabs>
          <w:tab w:val="num" w:pos="2880"/>
        </w:tabs>
        <w:ind w:left="720" w:firstLine="1440"/>
      </w:pPr>
      <w:rPr>
        <w:rFonts w:cs="Times New Roman"/>
        <w:b w:val="0"/>
        <w:i w:val="0"/>
        <w:caps w:val="0"/>
        <w:u w:val="none"/>
      </w:rPr>
    </w:lvl>
    <w:lvl w:ilvl="4">
      <w:start w:val="1"/>
      <w:numFmt w:val="decimal"/>
      <w:pStyle w:val="Level5"/>
      <w:lvlText w:val="(%5)"/>
      <w:lvlJc w:val="left"/>
      <w:pPr>
        <w:tabs>
          <w:tab w:val="num" w:pos="3600"/>
        </w:tabs>
        <w:ind w:left="1440" w:firstLine="1440"/>
      </w:pPr>
      <w:rPr>
        <w:rFonts w:cs="Times New Roman"/>
        <w:b w:val="0"/>
        <w:i w:val="0"/>
        <w:u w:val="none"/>
      </w:rPr>
    </w:lvl>
    <w:lvl w:ilvl="5">
      <w:start w:val="1"/>
      <w:numFmt w:val="upperLetter"/>
      <w:pStyle w:val="Level6"/>
      <w:lvlText w:val="(%6)"/>
      <w:lvlJc w:val="left"/>
      <w:pPr>
        <w:tabs>
          <w:tab w:val="num" w:pos="4320"/>
        </w:tabs>
        <w:ind w:left="2160" w:firstLine="1440"/>
      </w:pPr>
      <w:rPr>
        <w:rFonts w:cs="Times New Roman"/>
        <w:b w:val="0"/>
        <w:i w:val="0"/>
        <w:u w:val="none"/>
      </w:rPr>
    </w:lvl>
    <w:lvl w:ilvl="6">
      <w:start w:val="1"/>
      <w:numFmt w:val="lowerRoman"/>
      <w:pStyle w:val="Level7"/>
      <w:lvlText w:val="(%7)"/>
      <w:lvlJc w:val="right"/>
      <w:pPr>
        <w:tabs>
          <w:tab w:val="num" w:pos="3600"/>
        </w:tabs>
        <w:ind w:left="1440" w:firstLine="1728"/>
      </w:pPr>
      <w:rPr>
        <w:rFonts w:cs="Times New Roman"/>
        <w:b w:val="0"/>
        <w:i w:val="0"/>
        <w:u w:val="none"/>
      </w:rPr>
    </w:lvl>
    <w:lvl w:ilvl="7">
      <w:start w:val="1"/>
      <w:numFmt w:val="upperLetter"/>
      <w:pStyle w:val="Level8"/>
      <w:lvlText w:val="%8."/>
      <w:lvlJc w:val="left"/>
      <w:pPr>
        <w:tabs>
          <w:tab w:val="num" w:pos="2160"/>
        </w:tabs>
        <w:ind w:firstLine="1440"/>
      </w:pPr>
      <w:rPr>
        <w:rFonts w:cs="Times New Roman"/>
        <w:b w:val="0"/>
        <w:i w:val="0"/>
        <w:u w:val="none"/>
      </w:rPr>
    </w:lvl>
    <w:lvl w:ilvl="8">
      <w:start w:val="1"/>
      <w:numFmt w:val="decimal"/>
      <w:pStyle w:val="Level9"/>
      <w:lvlText w:val="%9."/>
      <w:lvlJc w:val="left"/>
      <w:pPr>
        <w:tabs>
          <w:tab w:val="num" w:pos="2160"/>
        </w:tabs>
        <w:ind w:firstLine="1440"/>
      </w:pPr>
      <w:rPr>
        <w:rFonts w:cs="Times New Roman"/>
        <w:b w:val="0"/>
        <w:i w:val="0"/>
        <w:u w:val="none"/>
      </w:rPr>
    </w:lvl>
  </w:abstractNum>
  <w:abstractNum w:abstractNumId="7">
    <w:nsid w:val="29D166AB"/>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A0835BE"/>
    <w:multiLevelType w:val="multilevel"/>
    <w:tmpl w:val="0409001D"/>
    <w:name w:val="zzmpBullets||Bullets|2|1|1|1|2|0||1|2|0||1|0|0||1|0|0||1|0|0||mpNA||mpNA||mpNA||mpNA||"/>
    <w:lvl w:ilvl="0">
      <w:start w:val="1"/>
      <w:numFmt w:val="decimal"/>
      <w:lvlText w:val="%1)"/>
      <w:lvlJc w:val="left"/>
      <w:pPr>
        <w:tabs>
          <w:tab w:val="num" w:pos="360"/>
        </w:tabs>
        <w:ind w:left="360" w:hanging="360"/>
      </w:pPr>
      <w:rPr>
        <w:rFonts w:cs="Times New Roman" w:hint="default"/>
        <w:b w:val="0"/>
        <w:i w:val="0"/>
        <w:caps w:val="0"/>
        <w:sz w:val="20"/>
        <w:u w:val="none"/>
      </w:rPr>
    </w:lvl>
    <w:lvl w:ilvl="1">
      <w:start w:val="1"/>
      <w:numFmt w:val="lowerLetter"/>
      <w:lvlText w:val="%2)"/>
      <w:lvlJc w:val="left"/>
      <w:pPr>
        <w:tabs>
          <w:tab w:val="num" w:pos="720"/>
        </w:tabs>
        <w:ind w:left="720" w:hanging="360"/>
      </w:pPr>
      <w:rPr>
        <w:rFonts w:cs="Times New Roman" w:hint="default"/>
        <w:b w:val="0"/>
        <w:i w:val="0"/>
        <w:caps w:val="0"/>
        <w:sz w:val="22"/>
        <w:szCs w:val="22"/>
        <w:u w:val="none"/>
      </w:rPr>
    </w:lvl>
    <w:lvl w:ilvl="2">
      <w:start w:val="1"/>
      <w:numFmt w:val="lowerRoman"/>
      <w:lvlText w:val="%3)"/>
      <w:lvlJc w:val="left"/>
      <w:pPr>
        <w:tabs>
          <w:tab w:val="num" w:pos="1080"/>
        </w:tabs>
        <w:ind w:left="1080" w:hanging="360"/>
      </w:pPr>
      <w:rPr>
        <w:rFonts w:cs="Times New Roman" w:hint="default"/>
        <w:b w:val="0"/>
        <w:i w:val="0"/>
        <w:caps w:val="0"/>
        <w:sz w:val="22"/>
        <w:u w:val="none"/>
      </w:rPr>
    </w:lvl>
    <w:lvl w:ilvl="3">
      <w:start w:val="1"/>
      <w:numFmt w:val="decimal"/>
      <w:lvlText w:val="(%4)"/>
      <w:lvlJc w:val="left"/>
      <w:pPr>
        <w:tabs>
          <w:tab w:val="num" w:pos="1440"/>
        </w:tabs>
        <w:ind w:left="1440" w:hanging="360"/>
      </w:pPr>
      <w:rPr>
        <w:rFonts w:cs="Times New Roman" w:hint="default"/>
        <w:b w:val="0"/>
        <w:i w:val="0"/>
        <w:caps w:val="0"/>
        <w:sz w:val="22"/>
        <w:u w:val="none"/>
      </w:rPr>
    </w:lvl>
    <w:lvl w:ilvl="4">
      <w:start w:val="1"/>
      <w:numFmt w:val="lowerLetter"/>
      <w:lvlText w:val="(%5)"/>
      <w:lvlJc w:val="left"/>
      <w:pPr>
        <w:tabs>
          <w:tab w:val="num" w:pos="1800"/>
        </w:tabs>
        <w:ind w:left="1800" w:hanging="360"/>
      </w:pPr>
      <w:rPr>
        <w:rFonts w:cs="Times New Roman" w:hint="default"/>
        <w:b w:val="0"/>
        <w:i w:val="0"/>
        <w:caps w:val="0"/>
        <w:sz w:val="24"/>
        <w:u w:val="none"/>
      </w:rPr>
    </w:lvl>
    <w:lvl w:ilvl="5">
      <w:start w:val="1"/>
      <w:numFmt w:val="lowerRoman"/>
      <w:lvlText w:val="(%6)"/>
      <w:lvlJc w:val="left"/>
      <w:pPr>
        <w:tabs>
          <w:tab w:val="num" w:pos="2160"/>
        </w:tabs>
        <w:ind w:left="2160" w:hanging="360"/>
      </w:pPr>
      <w:rPr>
        <w:rFonts w:cs="Times New Roman" w:hint="default"/>
        <w:b w:val="0"/>
        <w:i w:val="0"/>
        <w:caps w:val="0"/>
        <w:sz w:val="40"/>
        <w:u w:val="none"/>
      </w:rPr>
    </w:lvl>
    <w:lvl w:ilvl="6">
      <w:start w:val="1"/>
      <w:numFmt w:val="decimal"/>
      <w:lvlText w:val="%7."/>
      <w:lvlJc w:val="left"/>
      <w:pPr>
        <w:tabs>
          <w:tab w:val="num" w:pos="2520"/>
        </w:tabs>
        <w:ind w:left="2520" w:hanging="360"/>
      </w:pPr>
      <w:rPr>
        <w:rFonts w:cs="Times New Roman" w:hint="default"/>
        <w:b/>
        <w:i w:val="0"/>
        <w:caps w:val="0"/>
        <w:sz w:val="40"/>
        <w:u w:val="none"/>
      </w:rPr>
    </w:lvl>
    <w:lvl w:ilvl="7">
      <w:start w:val="1"/>
      <w:numFmt w:val="lowerLetter"/>
      <w:lvlText w:val="%8."/>
      <w:lvlJc w:val="left"/>
      <w:pPr>
        <w:tabs>
          <w:tab w:val="num" w:pos="2880"/>
        </w:tabs>
        <w:ind w:left="2880" w:hanging="360"/>
      </w:pPr>
      <w:rPr>
        <w:rFonts w:cs="Times New Roman" w:hint="default"/>
        <w:b/>
        <w:i w:val="0"/>
        <w:caps w:val="0"/>
        <w:sz w:val="40"/>
        <w:u w:val="none"/>
      </w:rPr>
    </w:lvl>
    <w:lvl w:ilvl="8">
      <w:start w:val="1"/>
      <w:numFmt w:val="lowerRoman"/>
      <w:lvlText w:val="%9."/>
      <w:lvlJc w:val="left"/>
      <w:pPr>
        <w:tabs>
          <w:tab w:val="num" w:pos="3240"/>
        </w:tabs>
        <w:ind w:left="3240" w:hanging="360"/>
      </w:pPr>
      <w:rPr>
        <w:rFonts w:cs="Times New Roman" w:hint="default"/>
        <w:b w:val="0"/>
        <w:i w:val="0"/>
        <w:caps w:val="0"/>
        <w:sz w:val="40"/>
        <w:u w:val="none"/>
      </w:rPr>
    </w:lvl>
  </w:abstractNum>
  <w:abstractNum w:abstractNumId="9">
    <w:nsid w:val="2A0D7667"/>
    <w:multiLevelType w:val="hybridMultilevel"/>
    <w:tmpl w:val="11C65FFE"/>
    <w:lvl w:ilvl="0" w:tplc="FFFFFFFF">
      <w:start w:val="1"/>
      <w:numFmt w:val="bullet"/>
      <w:pStyle w:val="bulletedtex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8C653DD"/>
    <w:multiLevelType w:val="multilevel"/>
    <w:tmpl w:val="5618438A"/>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i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11">
    <w:nsid w:val="417A1A42"/>
    <w:multiLevelType w:val="multilevel"/>
    <w:tmpl w:val="CF2E9094"/>
    <w:lvl w:ilvl="0">
      <w:start w:val="1"/>
      <w:numFmt w:val="decimal"/>
      <w:pStyle w:val="LML1"/>
      <w:lvlText w:val="%1."/>
      <w:lvlJc w:val="left"/>
      <w:rPr>
        <w:rFonts w:ascii="Times New Roman Bold" w:hAnsi="Times New Roman Bold" w:cs="Times New Roman" w:hint="default"/>
        <w:b/>
        <w:i w:val="0"/>
        <w:caps w:val="0"/>
        <w:strike w:val="0"/>
        <w:dstrike w:val="0"/>
        <w:vanish w:val="0"/>
        <w:color w:val="auto"/>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ML2"/>
      <w:lvlText w:val="%1.%2"/>
      <w:lvlJc w:val="left"/>
      <w:rPr>
        <w:rFonts w:ascii="Times New Roman" w:hAnsi="Times New Roman" w:cs="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ML3"/>
      <w:lvlText w:val="%1.%2.%3"/>
      <w:lvlJc w:val="left"/>
      <w:pPr>
        <w:ind w:firstLine="720"/>
      </w:pPr>
      <w:rPr>
        <w:rFonts w:ascii="Times New Roman" w:hAnsi="Times New Roman" w:cs="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ML4"/>
      <w:lvlText w:val="(%4)"/>
      <w:lvlJc w:val="left"/>
      <w:pPr>
        <w:ind w:firstLine="1440"/>
      </w:pPr>
      <w:rPr>
        <w:rFonts w:ascii="Times New Roman" w:hAnsi="Times New Roman" w:cs="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ML5"/>
      <w:lvlText w:val="(%5)"/>
      <w:lvlJc w:val="left"/>
      <w:pPr>
        <w:ind w:left="1440" w:hanging="720"/>
      </w:pPr>
      <w:rPr>
        <w:rFonts w:ascii="Times New Roman" w:hAnsi="Times New Roman" w:cs="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LML6"/>
      <w:lvlText w:val="%6."/>
      <w:lvlJc w:val="left"/>
      <w:pPr>
        <w:ind w:firstLine="2160"/>
      </w:pPr>
      <w:rPr>
        <w:rFonts w:ascii="Times New Roman" w:hAnsi="Times New Roman" w:cs="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LML7"/>
      <w:suff w:val="nothing"/>
      <w:lvlText w:val=""/>
      <w:lvlJc w:val="left"/>
      <w:pPr>
        <w:ind w:firstLine="2880"/>
      </w:pPr>
      <w:rPr>
        <w:rFonts w:ascii="Times New Roman" w:hAnsi="Times New Roman" w:cs="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LML8"/>
      <w:suff w:val="nothing"/>
      <w:lvlText w:val=""/>
      <w:lvlJc w:val="left"/>
      <w:rPr>
        <w:rFonts w:ascii="Times New Roman" w:hAnsi="Times New Roman" w:cs="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LML9"/>
      <w:suff w:val="nothing"/>
      <w:lvlText w:val=""/>
      <w:lvlJc w:val="left"/>
      <w:rPr>
        <w:rFonts w:ascii="Times New Roman" w:hAnsi="Times New Roman" w:cs="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42D936BC"/>
    <w:multiLevelType w:val="multilevel"/>
    <w:tmpl w:val="37ECE450"/>
    <w:name w:val="lheading12"/>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13">
    <w:nsid w:val="5D7923E6"/>
    <w:multiLevelType w:val="multilevel"/>
    <w:tmpl w:val="37ECE450"/>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14">
    <w:nsid w:val="5DA95CC7"/>
    <w:multiLevelType w:val="hybridMultilevel"/>
    <w:tmpl w:val="3528B096"/>
    <w:lvl w:ilvl="0" w:tplc="BB42438E">
      <w:start w:val="1"/>
      <w:numFmt w:val="decimal"/>
      <w:lvlText w:val="%1."/>
      <w:lvlJc w:val="left"/>
      <w:pPr>
        <w:tabs>
          <w:tab w:val="num" w:pos="720"/>
        </w:tabs>
        <w:ind w:left="720" w:hanging="360"/>
      </w:pPr>
      <w:rPr>
        <w:rFonts w:cs="Times New Roman" w:hint="default"/>
        <w:b/>
        <w:bCs/>
      </w:rPr>
    </w:lvl>
    <w:lvl w:ilvl="1" w:tplc="FAC4CB82">
      <w:start w:val="1"/>
      <w:numFmt w:val="lowerLetter"/>
      <w:lvlText w:val="%2)"/>
      <w:lvlJc w:val="left"/>
      <w:pPr>
        <w:tabs>
          <w:tab w:val="num" w:pos="1440"/>
        </w:tabs>
        <w:ind w:left="1440" w:hanging="360"/>
      </w:pPr>
      <w:rPr>
        <w:rFonts w:cs="Times New Roman" w:hint="default"/>
        <w:b w:val="0"/>
      </w:rPr>
    </w:lvl>
    <w:lvl w:ilvl="2" w:tplc="EBA4A342">
      <w:start w:val="1"/>
      <w:numFmt w:val="lowerRoman"/>
      <w:lvlText w:val="%3."/>
      <w:lvlJc w:val="right"/>
      <w:pPr>
        <w:tabs>
          <w:tab w:val="num" w:pos="2160"/>
        </w:tabs>
        <w:ind w:left="2160" w:hanging="180"/>
      </w:pPr>
      <w:rPr>
        <w:rFonts w:cs="Times New Roman"/>
      </w:rPr>
    </w:lvl>
    <w:lvl w:ilvl="3" w:tplc="B09CBE3A">
      <w:start w:val="1"/>
      <w:numFmt w:val="decimal"/>
      <w:lvlText w:val="%4."/>
      <w:lvlJc w:val="left"/>
      <w:pPr>
        <w:tabs>
          <w:tab w:val="num" w:pos="2880"/>
        </w:tabs>
        <w:ind w:left="2880" w:hanging="360"/>
      </w:pPr>
      <w:rPr>
        <w:rFonts w:cs="Times New Roman"/>
      </w:rPr>
    </w:lvl>
    <w:lvl w:ilvl="4" w:tplc="31CE0E5E" w:tentative="1">
      <w:start w:val="1"/>
      <w:numFmt w:val="lowerLetter"/>
      <w:lvlText w:val="%5."/>
      <w:lvlJc w:val="left"/>
      <w:pPr>
        <w:tabs>
          <w:tab w:val="num" w:pos="3600"/>
        </w:tabs>
        <w:ind w:left="3600" w:hanging="360"/>
      </w:pPr>
      <w:rPr>
        <w:rFonts w:cs="Times New Roman"/>
      </w:rPr>
    </w:lvl>
    <w:lvl w:ilvl="5" w:tplc="882EEE26" w:tentative="1">
      <w:start w:val="1"/>
      <w:numFmt w:val="lowerRoman"/>
      <w:lvlText w:val="%6."/>
      <w:lvlJc w:val="right"/>
      <w:pPr>
        <w:tabs>
          <w:tab w:val="num" w:pos="4320"/>
        </w:tabs>
        <w:ind w:left="4320" w:hanging="180"/>
      </w:pPr>
      <w:rPr>
        <w:rFonts w:cs="Times New Roman"/>
      </w:rPr>
    </w:lvl>
    <w:lvl w:ilvl="6" w:tplc="A9EC71E6" w:tentative="1">
      <w:start w:val="1"/>
      <w:numFmt w:val="decimal"/>
      <w:lvlText w:val="%7."/>
      <w:lvlJc w:val="left"/>
      <w:pPr>
        <w:tabs>
          <w:tab w:val="num" w:pos="5040"/>
        </w:tabs>
        <w:ind w:left="5040" w:hanging="360"/>
      </w:pPr>
      <w:rPr>
        <w:rFonts w:cs="Times New Roman"/>
      </w:rPr>
    </w:lvl>
    <w:lvl w:ilvl="7" w:tplc="1720709E">
      <w:start w:val="1"/>
      <w:numFmt w:val="lowerLetter"/>
      <w:lvlText w:val="%8."/>
      <w:lvlJc w:val="left"/>
      <w:pPr>
        <w:tabs>
          <w:tab w:val="num" w:pos="5760"/>
        </w:tabs>
        <w:ind w:left="5760" w:hanging="360"/>
      </w:pPr>
      <w:rPr>
        <w:rFonts w:cs="Times New Roman"/>
      </w:rPr>
    </w:lvl>
    <w:lvl w:ilvl="8" w:tplc="C61CD044" w:tentative="1">
      <w:start w:val="1"/>
      <w:numFmt w:val="lowerRoman"/>
      <w:lvlText w:val="%9."/>
      <w:lvlJc w:val="right"/>
      <w:pPr>
        <w:tabs>
          <w:tab w:val="num" w:pos="6480"/>
        </w:tabs>
        <w:ind w:left="6480" w:hanging="180"/>
      </w:pPr>
      <w:rPr>
        <w:rFonts w:cs="Times New Roman"/>
      </w:rPr>
    </w:lvl>
  </w:abstractNum>
  <w:abstractNum w:abstractNumId="15">
    <w:nsid w:val="6547182F"/>
    <w:multiLevelType w:val="multilevel"/>
    <w:tmpl w:val="37ECE450"/>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16">
    <w:nsid w:val="70D85150"/>
    <w:multiLevelType w:val="multilevel"/>
    <w:tmpl w:val="FD2076BC"/>
    <w:lvl w:ilvl="0">
      <w:start w:val="1"/>
      <w:numFmt w:val="decimal"/>
      <w:pStyle w:val="Legal31"/>
      <w:lvlText w:val="%1."/>
      <w:lvlJc w:val="left"/>
      <w:rPr>
        <w:rFonts w:ascii="Times New Roman" w:hAnsi="Times New Roman" w:cs="Times New Roman"/>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32"/>
      <w:isLgl/>
      <w:lvlText w:val="%1.%2"/>
      <w:lvlJc w:val="left"/>
      <w:pPr>
        <w:ind w:firstLine="720"/>
      </w:pPr>
      <w:rPr>
        <w:rFonts w:ascii="Times New Roman" w:hAnsi="Times New Roman" w:cs="Times New Roman"/>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33"/>
      <w:lvlText w:val="(%3)"/>
      <w:lvlJc w:val="left"/>
      <w:pPr>
        <w:ind w:firstLine="1440"/>
      </w:pPr>
      <w:rPr>
        <w:rFonts w:ascii="Times New Roman" w:hAnsi="Times New Roman" w:cs="Times New Roman"/>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34"/>
      <w:lvlText w:val="(%4)"/>
      <w:lvlJc w:val="left"/>
      <w:pPr>
        <w:ind w:firstLine="2160"/>
      </w:pPr>
      <w:rPr>
        <w:rFonts w:cs="Times New Roman"/>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Legal35"/>
      <w:suff w:val="nothing"/>
      <w:lvlText w:val=""/>
      <w:lvlJc w:val="left"/>
      <w:pPr>
        <w:ind w:firstLine="3960"/>
      </w:pPr>
      <w:rPr>
        <w:rFonts w:ascii="Times New Roman" w:hAnsi="Times New Roman" w:cs="Times New Roman"/>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Legal36"/>
      <w:suff w:val="nothing"/>
      <w:lvlText w:val=""/>
      <w:lvlJc w:val="left"/>
      <w:pPr>
        <w:ind w:firstLine="4320"/>
      </w:pPr>
      <w:rPr>
        <w:rFonts w:ascii="Times New Roman" w:hAnsi="Times New Roman" w:cs="Times New Roman"/>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Legal37"/>
      <w:suff w:val="nothing"/>
      <w:lvlText w:val=""/>
      <w:lvlJc w:val="left"/>
      <w:pPr>
        <w:ind w:firstLine="5400"/>
      </w:pPr>
      <w:rPr>
        <w:rFonts w:ascii="Times New Roman" w:hAnsi="Times New Roman" w:cs="Times New Roman"/>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Legal38"/>
      <w:suff w:val="nothing"/>
      <w:lvlText w:val=""/>
      <w:lvlJc w:val="left"/>
      <w:pPr>
        <w:ind w:firstLine="5760"/>
      </w:pPr>
      <w:rPr>
        <w:rFonts w:ascii="Times New Roman" w:hAnsi="Times New Roman" w:cs="Times New Roman"/>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Legal39"/>
      <w:suff w:val="nothing"/>
      <w:lvlText w:val=""/>
      <w:lvlJc w:val="left"/>
      <w:pPr>
        <w:ind w:left="1584" w:hanging="144"/>
      </w:pPr>
      <w:rPr>
        <w:rFonts w:ascii="Times New Roman" w:hAnsi="Times New Roman" w:cs="Times New Roman"/>
        <w:b/>
        <w:i/>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744E2A5A"/>
    <w:multiLevelType w:val="multilevel"/>
    <w:tmpl w:val="37ECE450"/>
    <w:name w:val="zzmpLegal3||Legal3|2|3|1|1|12|9||1|12|1||1|12|1||1|12|1||1|12|0||1|12|0||1|12|0||1|12|0||1|12|0||"/>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18">
    <w:nsid w:val="782D249D"/>
    <w:multiLevelType w:val="multilevel"/>
    <w:tmpl w:val="37ECE450"/>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19">
    <w:nsid w:val="783A25BB"/>
    <w:multiLevelType w:val="multilevel"/>
    <w:tmpl w:val="5618438A"/>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i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20">
    <w:nsid w:val="786512E0"/>
    <w:multiLevelType w:val="multilevel"/>
    <w:tmpl w:val="37ECE450"/>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21">
    <w:nsid w:val="79B86725"/>
    <w:multiLevelType w:val="multilevel"/>
    <w:tmpl w:val="289E9776"/>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pStyle w:val="Heading3"/>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nsid w:val="7B386FC2"/>
    <w:multiLevelType w:val="hybridMultilevel"/>
    <w:tmpl w:val="3528B096"/>
    <w:lvl w:ilvl="0" w:tplc="BB42438E">
      <w:start w:val="1"/>
      <w:numFmt w:val="decimal"/>
      <w:lvlText w:val="%1."/>
      <w:lvlJc w:val="left"/>
      <w:pPr>
        <w:tabs>
          <w:tab w:val="num" w:pos="720"/>
        </w:tabs>
        <w:ind w:left="720" w:hanging="360"/>
      </w:pPr>
      <w:rPr>
        <w:rFonts w:cs="Times New Roman" w:hint="default"/>
        <w:b/>
        <w:bCs/>
      </w:rPr>
    </w:lvl>
    <w:lvl w:ilvl="1" w:tplc="FAC4CB82">
      <w:start w:val="1"/>
      <w:numFmt w:val="lowerLetter"/>
      <w:lvlText w:val="%2)"/>
      <w:lvlJc w:val="left"/>
      <w:pPr>
        <w:tabs>
          <w:tab w:val="num" w:pos="1440"/>
        </w:tabs>
        <w:ind w:left="1440" w:hanging="360"/>
      </w:pPr>
      <w:rPr>
        <w:rFonts w:cs="Times New Roman" w:hint="default"/>
        <w:b w:val="0"/>
      </w:rPr>
    </w:lvl>
    <w:lvl w:ilvl="2" w:tplc="EBA4A342">
      <w:start w:val="1"/>
      <w:numFmt w:val="lowerRoman"/>
      <w:lvlText w:val="%3."/>
      <w:lvlJc w:val="right"/>
      <w:pPr>
        <w:tabs>
          <w:tab w:val="num" w:pos="2160"/>
        </w:tabs>
        <w:ind w:left="2160" w:hanging="180"/>
      </w:pPr>
      <w:rPr>
        <w:rFonts w:cs="Times New Roman"/>
      </w:rPr>
    </w:lvl>
    <w:lvl w:ilvl="3" w:tplc="B09CBE3A">
      <w:start w:val="1"/>
      <w:numFmt w:val="decimal"/>
      <w:lvlText w:val="%4."/>
      <w:lvlJc w:val="left"/>
      <w:pPr>
        <w:tabs>
          <w:tab w:val="num" w:pos="2880"/>
        </w:tabs>
        <w:ind w:left="2880" w:hanging="360"/>
      </w:pPr>
      <w:rPr>
        <w:rFonts w:cs="Times New Roman"/>
      </w:rPr>
    </w:lvl>
    <w:lvl w:ilvl="4" w:tplc="31CE0E5E" w:tentative="1">
      <w:start w:val="1"/>
      <w:numFmt w:val="lowerLetter"/>
      <w:lvlText w:val="%5."/>
      <w:lvlJc w:val="left"/>
      <w:pPr>
        <w:tabs>
          <w:tab w:val="num" w:pos="3600"/>
        </w:tabs>
        <w:ind w:left="3600" w:hanging="360"/>
      </w:pPr>
      <w:rPr>
        <w:rFonts w:cs="Times New Roman"/>
      </w:rPr>
    </w:lvl>
    <w:lvl w:ilvl="5" w:tplc="882EEE26" w:tentative="1">
      <w:start w:val="1"/>
      <w:numFmt w:val="lowerRoman"/>
      <w:lvlText w:val="%6."/>
      <w:lvlJc w:val="right"/>
      <w:pPr>
        <w:tabs>
          <w:tab w:val="num" w:pos="4320"/>
        </w:tabs>
        <w:ind w:left="4320" w:hanging="180"/>
      </w:pPr>
      <w:rPr>
        <w:rFonts w:cs="Times New Roman"/>
      </w:rPr>
    </w:lvl>
    <w:lvl w:ilvl="6" w:tplc="A9EC71E6" w:tentative="1">
      <w:start w:val="1"/>
      <w:numFmt w:val="decimal"/>
      <w:lvlText w:val="%7."/>
      <w:lvlJc w:val="left"/>
      <w:pPr>
        <w:tabs>
          <w:tab w:val="num" w:pos="5040"/>
        </w:tabs>
        <w:ind w:left="5040" w:hanging="360"/>
      </w:pPr>
      <w:rPr>
        <w:rFonts w:cs="Times New Roman"/>
      </w:rPr>
    </w:lvl>
    <w:lvl w:ilvl="7" w:tplc="1720709E">
      <w:start w:val="1"/>
      <w:numFmt w:val="lowerLetter"/>
      <w:lvlText w:val="%8."/>
      <w:lvlJc w:val="left"/>
      <w:pPr>
        <w:tabs>
          <w:tab w:val="num" w:pos="5760"/>
        </w:tabs>
        <w:ind w:left="5760" w:hanging="360"/>
      </w:pPr>
      <w:rPr>
        <w:rFonts w:cs="Times New Roman"/>
      </w:rPr>
    </w:lvl>
    <w:lvl w:ilvl="8" w:tplc="C61CD044" w:tentative="1">
      <w:start w:val="1"/>
      <w:numFmt w:val="lowerRoman"/>
      <w:lvlText w:val="%9."/>
      <w:lvlJc w:val="right"/>
      <w:pPr>
        <w:tabs>
          <w:tab w:val="num" w:pos="6480"/>
        </w:tabs>
        <w:ind w:left="6480" w:hanging="180"/>
      </w:pPr>
      <w:rPr>
        <w:rFonts w:cs="Times New Roman"/>
      </w:rPr>
    </w:lvl>
  </w:abstractNum>
  <w:abstractNum w:abstractNumId="23">
    <w:nsid w:val="7BF40144"/>
    <w:multiLevelType w:val="multilevel"/>
    <w:tmpl w:val="5618438A"/>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i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24">
    <w:nsid w:val="7C4652ED"/>
    <w:multiLevelType w:val="multilevel"/>
    <w:tmpl w:val="60AAB5AA"/>
    <w:lvl w:ilvl="0">
      <w:start w:val="1"/>
      <w:numFmt w:val="decimal"/>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cs="Times New Roman" w:hint="default"/>
        <w:b w:val="0"/>
      </w:rPr>
    </w:lvl>
    <w:lvl w:ilvl="2">
      <w:start w:val="1"/>
      <w:numFmt w:val="lowerRoman"/>
      <w:lvlText w:val="(%3)"/>
      <w:lvlJc w:val="left"/>
      <w:pPr>
        <w:tabs>
          <w:tab w:val="num" w:pos="1440"/>
        </w:tabs>
        <w:ind w:left="1440" w:hanging="360"/>
      </w:pPr>
      <w:rPr>
        <w:rFonts w:cs="Times New Roman" w:hint="default"/>
        <w:b w:val="0"/>
      </w:rPr>
    </w:lvl>
    <w:lvl w:ilvl="3">
      <w:start w:val="1"/>
      <w:numFmt w:val="decimal"/>
      <w:lvlText w:val="(%4)"/>
      <w:lvlJc w:val="left"/>
      <w:pPr>
        <w:tabs>
          <w:tab w:val="num" w:pos="1800"/>
        </w:tabs>
        <w:ind w:left="1800" w:hanging="360"/>
      </w:pPr>
      <w:rPr>
        <w:rFonts w:ascii="Times New Roman" w:hAnsi="Times New Roman" w:cs="Times New Roman" w:hint="default"/>
        <w:b w:val="0"/>
        <w:i w:val="0"/>
        <w:sz w:val="20"/>
        <w:szCs w:val="20"/>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num w:numId="1">
    <w:abstractNumId w:val="11"/>
  </w:num>
  <w:num w:numId="2">
    <w:abstractNumId w:val="16"/>
  </w:num>
  <w:num w:numId="3">
    <w:abstractNumId w:val="9"/>
  </w:num>
  <w:num w:numId="4">
    <w:abstractNumId w:val="3"/>
  </w:num>
  <w:num w:numId="5">
    <w:abstractNumId w:val="7"/>
  </w:num>
  <w:num w:numId="6">
    <w:abstractNumId w:val="1"/>
  </w:num>
  <w:num w:numId="7">
    <w:abstractNumId w:val="21"/>
  </w:num>
  <w:num w:numId="8">
    <w:abstractNumId w:val="6"/>
  </w:num>
  <w:num w:numId="9">
    <w:abstractNumId w:val="0"/>
  </w:num>
  <w:num w:numId="10">
    <w:abstractNumId w:val="22"/>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2"/>
  </w:num>
  <w:num w:numId="17">
    <w:abstractNumId w:val="23"/>
  </w:num>
  <w:num w:numId="18">
    <w:abstractNumId w:val="2"/>
  </w:num>
  <w:num w:numId="19">
    <w:abstractNumId w:val="20"/>
  </w:num>
  <w:num w:numId="20">
    <w:abstractNumId w:val="24"/>
  </w:num>
  <w:num w:numId="21">
    <w:abstractNumId w:val="4"/>
  </w:num>
  <w:num w:numId="22">
    <w:abstractNumId w:val="18"/>
  </w:num>
  <w:num w:numId="23">
    <w:abstractNumId w:val="10"/>
  </w:num>
  <w:num w:numId="24">
    <w:abstractNumId w:val="14"/>
  </w:num>
  <w:num w:numId="25">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DF"/>
    <w:rsid w:val="00000B6E"/>
    <w:rsid w:val="00000F2D"/>
    <w:rsid w:val="00001835"/>
    <w:rsid w:val="00002056"/>
    <w:rsid w:val="000026A4"/>
    <w:rsid w:val="0000367B"/>
    <w:rsid w:val="00004CBE"/>
    <w:rsid w:val="00004F35"/>
    <w:rsid w:val="000057C0"/>
    <w:rsid w:val="0000634B"/>
    <w:rsid w:val="0000658D"/>
    <w:rsid w:val="00006E60"/>
    <w:rsid w:val="00007577"/>
    <w:rsid w:val="000076C3"/>
    <w:rsid w:val="000100D1"/>
    <w:rsid w:val="000109B7"/>
    <w:rsid w:val="000120A7"/>
    <w:rsid w:val="000124AE"/>
    <w:rsid w:val="00013191"/>
    <w:rsid w:val="0001456D"/>
    <w:rsid w:val="00015AAA"/>
    <w:rsid w:val="00016DF6"/>
    <w:rsid w:val="000212B2"/>
    <w:rsid w:val="00021B0D"/>
    <w:rsid w:val="000229A1"/>
    <w:rsid w:val="0002423B"/>
    <w:rsid w:val="00024E0A"/>
    <w:rsid w:val="0002504D"/>
    <w:rsid w:val="00027380"/>
    <w:rsid w:val="00027A19"/>
    <w:rsid w:val="0003257F"/>
    <w:rsid w:val="00034723"/>
    <w:rsid w:val="00040004"/>
    <w:rsid w:val="00040493"/>
    <w:rsid w:val="00042525"/>
    <w:rsid w:val="00043F48"/>
    <w:rsid w:val="00044594"/>
    <w:rsid w:val="00045FF8"/>
    <w:rsid w:val="0004611F"/>
    <w:rsid w:val="000505FC"/>
    <w:rsid w:val="00051D41"/>
    <w:rsid w:val="00055A3A"/>
    <w:rsid w:val="00060658"/>
    <w:rsid w:val="00061077"/>
    <w:rsid w:val="000629F2"/>
    <w:rsid w:val="0006494E"/>
    <w:rsid w:val="00064CB5"/>
    <w:rsid w:val="00064DCB"/>
    <w:rsid w:val="0006507D"/>
    <w:rsid w:val="000668D7"/>
    <w:rsid w:val="00067B56"/>
    <w:rsid w:val="00070219"/>
    <w:rsid w:val="00070457"/>
    <w:rsid w:val="00070664"/>
    <w:rsid w:val="00072A36"/>
    <w:rsid w:val="00073ABA"/>
    <w:rsid w:val="00074E8A"/>
    <w:rsid w:val="000751AB"/>
    <w:rsid w:val="00075C2A"/>
    <w:rsid w:val="000775D7"/>
    <w:rsid w:val="000801CC"/>
    <w:rsid w:val="00083D7D"/>
    <w:rsid w:val="00084A80"/>
    <w:rsid w:val="000855C5"/>
    <w:rsid w:val="00091404"/>
    <w:rsid w:val="00092959"/>
    <w:rsid w:val="0009343C"/>
    <w:rsid w:val="00095616"/>
    <w:rsid w:val="00095717"/>
    <w:rsid w:val="000963C7"/>
    <w:rsid w:val="0009716B"/>
    <w:rsid w:val="000A59F1"/>
    <w:rsid w:val="000A707B"/>
    <w:rsid w:val="000B3E6B"/>
    <w:rsid w:val="000B4DC9"/>
    <w:rsid w:val="000B51BB"/>
    <w:rsid w:val="000C4C3D"/>
    <w:rsid w:val="000C51F4"/>
    <w:rsid w:val="000C7BC3"/>
    <w:rsid w:val="000D119B"/>
    <w:rsid w:val="000D1882"/>
    <w:rsid w:val="000D1894"/>
    <w:rsid w:val="000D22E6"/>
    <w:rsid w:val="000D3656"/>
    <w:rsid w:val="000D393F"/>
    <w:rsid w:val="000D3FF7"/>
    <w:rsid w:val="000D4C17"/>
    <w:rsid w:val="000D66C0"/>
    <w:rsid w:val="000E3D9F"/>
    <w:rsid w:val="000E44A6"/>
    <w:rsid w:val="000F0194"/>
    <w:rsid w:val="000F05CB"/>
    <w:rsid w:val="000F1343"/>
    <w:rsid w:val="000F21A6"/>
    <w:rsid w:val="000F3B71"/>
    <w:rsid w:val="000F475A"/>
    <w:rsid w:val="000F733A"/>
    <w:rsid w:val="000F7521"/>
    <w:rsid w:val="00101802"/>
    <w:rsid w:val="00101DCC"/>
    <w:rsid w:val="0010226F"/>
    <w:rsid w:val="0010370A"/>
    <w:rsid w:val="00104E87"/>
    <w:rsid w:val="0010632F"/>
    <w:rsid w:val="00106847"/>
    <w:rsid w:val="00111B2B"/>
    <w:rsid w:val="00112883"/>
    <w:rsid w:val="00115979"/>
    <w:rsid w:val="00115AE8"/>
    <w:rsid w:val="00115C9C"/>
    <w:rsid w:val="00116746"/>
    <w:rsid w:val="00120DC0"/>
    <w:rsid w:val="00124CA9"/>
    <w:rsid w:val="0012512C"/>
    <w:rsid w:val="001252E1"/>
    <w:rsid w:val="00125E6E"/>
    <w:rsid w:val="001318D5"/>
    <w:rsid w:val="00131FA5"/>
    <w:rsid w:val="0013274B"/>
    <w:rsid w:val="00133D48"/>
    <w:rsid w:val="001370C3"/>
    <w:rsid w:val="001409C1"/>
    <w:rsid w:val="00140C58"/>
    <w:rsid w:val="0014357E"/>
    <w:rsid w:val="00144313"/>
    <w:rsid w:val="001453DE"/>
    <w:rsid w:val="00145827"/>
    <w:rsid w:val="00145C7C"/>
    <w:rsid w:val="001467AA"/>
    <w:rsid w:val="001468CC"/>
    <w:rsid w:val="00147F70"/>
    <w:rsid w:val="00150D57"/>
    <w:rsid w:val="001519DB"/>
    <w:rsid w:val="001544B1"/>
    <w:rsid w:val="00156E31"/>
    <w:rsid w:val="0015715E"/>
    <w:rsid w:val="00157D9B"/>
    <w:rsid w:val="001610F6"/>
    <w:rsid w:val="00161786"/>
    <w:rsid w:val="001649FE"/>
    <w:rsid w:val="00164D3C"/>
    <w:rsid w:val="00167374"/>
    <w:rsid w:val="00171C53"/>
    <w:rsid w:val="0017308D"/>
    <w:rsid w:val="00174DD7"/>
    <w:rsid w:val="0017549D"/>
    <w:rsid w:val="00175EA8"/>
    <w:rsid w:val="0018002C"/>
    <w:rsid w:val="00180FE0"/>
    <w:rsid w:val="00182B2C"/>
    <w:rsid w:val="00183995"/>
    <w:rsid w:val="00190687"/>
    <w:rsid w:val="00194831"/>
    <w:rsid w:val="001A0537"/>
    <w:rsid w:val="001A1457"/>
    <w:rsid w:val="001A2BCC"/>
    <w:rsid w:val="001A3E85"/>
    <w:rsid w:val="001A56D0"/>
    <w:rsid w:val="001A5B46"/>
    <w:rsid w:val="001A65DD"/>
    <w:rsid w:val="001A73E1"/>
    <w:rsid w:val="001A777C"/>
    <w:rsid w:val="001B0F19"/>
    <w:rsid w:val="001B2B53"/>
    <w:rsid w:val="001B3450"/>
    <w:rsid w:val="001B4485"/>
    <w:rsid w:val="001B66AB"/>
    <w:rsid w:val="001C1A88"/>
    <w:rsid w:val="001C5431"/>
    <w:rsid w:val="001C5D6B"/>
    <w:rsid w:val="001D02EF"/>
    <w:rsid w:val="001D1135"/>
    <w:rsid w:val="001D2A28"/>
    <w:rsid w:val="001D2E1C"/>
    <w:rsid w:val="001D4211"/>
    <w:rsid w:val="001D5164"/>
    <w:rsid w:val="001E2E84"/>
    <w:rsid w:val="001E30F1"/>
    <w:rsid w:val="001E5797"/>
    <w:rsid w:val="001E7F3A"/>
    <w:rsid w:val="001F04FE"/>
    <w:rsid w:val="001F0C9A"/>
    <w:rsid w:val="001F0D4A"/>
    <w:rsid w:val="001F1E4C"/>
    <w:rsid w:val="001F34A4"/>
    <w:rsid w:val="001F3A6E"/>
    <w:rsid w:val="001F4F8A"/>
    <w:rsid w:val="001F76A5"/>
    <w:rsid w:val="001F7CC2"/>
    <w:rsid w:val="002005E0"/>
    <w:rsid w:val="0020070C"/>
    <w:rsid w:val="00200A1C"/>
    <w:rsid w:val="0020470B"/>
    <w:rsid w:val="00205476"/>
    <w:rsid w:val="00207A63"/>
    <w:rsid w:val="00210758"/>
    <w:rsid w:val="0021357C"/>
    <w:rsid w:val="002216D5"/>
    <w:rsid w:val="0022614F"/>
    <w:rsid w:val="002265AC"/>
    <w:rsid w:val="00227899"/>
    <w:rsid w:val="00227F7E"/>
    <w:rsid w:val="00231360"/>
    <w:rsid w:val="00232B7D"/>
    <w:rsid w:val="00240476"/>
    <w:rsid w:val="002414D8"/>
    <w:rsid w:val="00241A80"/>
    <w:rsid w:val="00243280"/>
    <w:rsid w:val="00244FD8"/>
    <w:rsid w:val="0025233F"/>
    <w:rsid w:val="0025354D"/>
    <w:rsid w:val="002535FE"/>
    <w:rsid w:val="00255FBC"/>
    <w:rsid w:val="00261062"/>
    <w:rsid w:val="00262266"/>
    <w:rsid w:val="00262D61"/>
    <w:rsid w:val="00262F6E"/>
    <w:rsid w:val="00264F10"/>
    <w:rsid w:val="00266A46"/>
    <w:rsid w:val="00270954"/>
    <w:rsid w:val="0027322E"/>
    <w:rsid w:val="002737B9"/>
    <w:rsid w:val="00275733"/>
    <w:rsid w:val="002765AE"/>
    <w:rsid w:val="00280577"/>
    <w:rsid w:val="002805B6"/>
    <w:rsid w:val="002810E4"/>
    <w:rsid w:val="0028204E"/>
    <w:rsid w:val="00282121"/>
    <w:rsid w:val="00283729"/>
    <w:rsid w:val="002837FB"/>
    <w:rsid w:val="002839B0"/>
    <w:rsid w:val="00284493"/>
    <w:rsid w:val="00284735"/>
    <w:rsid w:val="002876FC"/>
    <w:rsid w:val="00292309"/>
    <w:rsid w:val="00295D0C"/>
    <w:rsid w:val="002970D1"/>
    <w:rsid w:val="00297C58"/>
    <w:rsid w:val="002A0C5D"/>
    <w:rsid w:val="002A1AFE"/>
    <w:rsid w:val="002A1BE9"/>
    <w:rsid w:val="002A2E51"/>
    <w:rsid w:val="002A3B73"/>
    <w:rsid w:val="002A59EA"/>
    <w:rsid w:val="002A6357"/>
    <w:rsid w:val="002A6E88"/>
    <w:rsid w:val="002A7145"/>
    <w:rsid w:val="002B0093"/>
    <w:rsid w:val="002B04B0"/>
    <w:rsid w:val="002B1BB0"/>
    <w:rsid w:val="002B2EEB"/>
    <w:rsid w:val="002B6232"/>
    <w:rsid w:val="002B647F"/>
    <w:rsid w:val="002B6B94"/>
    <w:rsid w:val="002C12E9"/>
    <w:rsid w:val="002C1A5D"/>
    <w:rsid w:val="002C34A1"/>
    <w:rsid w:val="002C509B"/>
    <w:rsid w:val="002C5305"/>
    <w:rsid w:val="002C59F2"/>
    <w:rsid w:val="002C6249"/>
    <w:rsid w:val="002D0A21"/>
    <w:rsid w:val="002D1EEF"/>
    <w:rsid w:val="002D2BDA"/>
    <w:rsid w:val="002D2EEE"/>
    <w:rsid w:val="002D3A50"/>
    <w:rsid w:val="002D751F"/>
    <w:rsid w:val="002E2CB6"/>
    <w:rsid w:val="002E5B81"/>
    <w:rsid w:val="002F28E3"/>
    <w:rsid w:val="002F3A77"/>
    <w:rsid w:val="002F59A8"/>
    <w:rsid w:val="002F6EEB"/>
    <w:rsid w:val="00307328"/>
    <w:rsid w:val="00307B24"/>
    <w:rsid w:val="00307B3F"/>
    <w:rsid w:val="00307EDE"/>
    <w:rsid w:val="003112D0"/>
    <w:rsid w:val="00312F3A"/>
    <w:rsid w:val="00314A5B"/>
    <w:rsid w:val="00317342"/>
    <w:rsid w:val="00317714"/>
    <w:rsid w:val="00321618"/>
    <w:rsid w:val="0032211E"/>
    <w:rsid w:val="00323450"/>
    <w:rsid w:val="00325B07"/>
    <w:rsid w:val="003316CC"/>
    <w:rsid w:val="00333356"/>
    <w:rsid w:val="0033380A"/>
    <w:rsid w:val="00335566"/>
    <w:rsid w:val="0033566A"/>
    <w:rsid w:val="00335BA5"/>
    <w:rsid w:val="0033742B"/>
    <w:rsid w:val="003401AA"/>
    <w:rsid w:val="003404A6"/>
    <w:rsid w:val="0034114F"/>
    <w:rsid w:val="00343B47"/>
    <w:rsid w:val="00343C68"/>
    <w:rsid w:val="003451BD"/>
    <w:rsid w:val="00345329"/>
    <w:rsid w:val="003458F2"/>
    <w:rsid w:val="003465BD"/>
    <w:rsid w:val="00346A60"/>
    <w:rsid w:val="003476D4"/>
    <w:rsid w:val="00350960"/>
    <w:rsid w:val="003526A3"/>
    <w:rsid w:val="00352D38"/>
    <w:rsid w:val="00357E3C"/>
    <w:rsid w:val="0036136B"/>
    <w:rsid w:val="00361478"/>
    <w:rsid w:val="0036413B"/>
    <w:rsid w:val="003726B1"/>
    <w:rsid w:val="0037668C"/>
    <w:rsid w:val="00380192"/>
    <w:rsid w:val="0038098E"/>
    <w:rsid w:val="00380CB7"/>
    <w:rsid w:val="00380F7C"/>
    <w:rsid w:val="0038278B"/>
    <w:rsid w:val="0038333A"/>
    <w:rsid w:val="00383497"/>
    <w:rsid w:val="00385644"/>
    <w:rsid w:val="0038632C"/>
    <w:rsid w:val="00386B89"/>
    <w:rsid w:val="00390BE8"/>
    <w:rsid w:val="003932FF"/>
    <w:rsid w:val="003958D5"/>
    <w:rsid w:val="00396C0D"/>
    <w:rsid w:val="00397C8B"/>
    <w:rsid w:val="003A2067"/>
    <w:rsid w:val="003A335B"/>
    <w:rsid w:val="003A5A1C"/>
    <w:rsid w:val="003B0C37"/>
    <w:rsid w:val="003B2752"/>
    <w:rsid w:val="003B3B4C"/>
    <w:rsid w:val="003B4413"/>
    <w:rsid w:val="003B4E1B"/>
    <w:rsid w:val="003C217F"/>
    <w:rsid w:val="003C25DF"/>
    <w:rsid w:val="003C5610"/>
    <w:rsid w:val="003C580A"/>
    <w:rsid w:val="003C6644"/>
    <w:rsid w:val="003D1811"/>
    <w:rsid w:val="003D1D8F"/>
    <w:rsid w:val="003D2F6B"/>
    <w:rsid w:val="003D60AC"/>
    <w:rsid w:val="003D6FE5"/>
    <w:rsid w:val="003D7250"/>
    <w:rsid w:val="003E0800"/>
    <w:rsid w:val="003E175A"/>
    <w:rsid w:val="003E3F22"/>
    <w:rsid w:val="003E7158"/>
    <w:rsid w:val="003E7182"/>
    <w:rsid w:val="003F0588"/>
    <w:rsid w:val="003F078F"/>
    <w:rsid w:val="003F2B09"/>
    <w:rsid w:val="003F483C"/>
    <w:rsid w:val="003F738E"/>
    <w:rsid w:val="00401FD8"/>
    <w:rsid w:val="00402804"/>
    <w:rsid w:val="00403BB7"/>
    <w:rsid w:val="004049C3"/>
    <w:rsid w:val="00405A88"/>
    <w:rsid w:val="00406248"/>
    <w:rsid w:val="004073A2"/>
    <w:rsid w:val="00407CE7"/>
    <w:rsid w:val="00410D19"/>
    <w:rsid w:val="00414E1F"/>
    <w:rsid w:val="004157E3"/>
    <w:rsid w:val="00415AFD"/>
    <w:rsid w:val="00416D72"/>
    <w:rsid w:val="00417C36"/>
    <w:rsid w:val="004205EF"/>
    <w:rsid w:val="00424F6C"/>
    <w:rsid w:val="004252E5"/>
    <w:rsid w:val="0042700F"/>
    <w:rsid w:val="004303B0"/>
    <w:rsid w:val="0043143E"/>
    <w:rsid w:val="00433814"/>
    <w:rsid w:val="00435859"/>
    <w:rsid w:val="00436E7C"/>
    <w:rsid w:val="004420D2"/>
    <w:rsid w:val="0044395F"/>
    <w:rsid w:val="00446A98"/>
    <w:rsid w:val="00447D39"/>
    <w:rsid w:val="00451802"/>
    <w:rsid w:val="00451992"/>
    <w:rsid w:val="00452C58"/>
    <w:rsid w:val="004561BA"/>
    <w:rsid w:val="004622F4"/>
    <w:rsid w:val="004654F8"/>
    <w:rsid w:val="00465A56"/>
    <w:rsid w:val="0046659D"/>
    <w:rsid w:val="00467784"/>
    <w:rsid w:val="00467871"/>
    <w:rsid w:val="0047071A"/>
    <w:rsid w:val="00471798"/>
    <w:rsid w:val="0047387C"/>
    <w:rsid w:val="0047417D"/>
    <w:rsid w:val="00475FA7"/>
    <w:rsid w:val="004773CD"/>
    <w:rsid w:val="00480BC6"/>
    <w:rsid w:val="004824D3"/>
    <w:rsid w:val="00482992"/>
    <w:rsid w:val="00487BE7"/>
    <w:rsid w:val="0049408A"/>
    <w:rsid w:val="0049493E"/>
    <w:rsid w:val="00494A4B"/>
    <w:rsid w:val="00495DD0"/>
    <w:rsid w:val="00497A75"/>
    <w:rsid w:val="004A1591"/>
    <w:rsid w:val="004A19B4"/>
    <w:rsid w:val="004A1CDE"/>
    <w:rsid w:val="004A37D0"/>
    <w:rsid w:val="004A406C"/>
    <w:rsid w:val="004A4224"/>
    <w:rsid w:val="004A4B8F"/>
    <w:rsid w:val="004A5704"/>
    <w:rsid w:val="004A6EAF"/>
    <w:rsid w:val="004A718C"/>
    <w:rsid w:val="004A7E73"/>
    <w:rsid w:val="004B07A7"/>
    <w:rsid w:val="004B28B0"/>
    <w:rsid w:val="004B2EDF"/>
    <w:rsid w:val="004B366F"/>
    <w:rsid w:val="004B4D55"/>
    <w:rsid w:val="004B5BA6"/>
    <w:rsid w:val="004C03DA"/>
    <w:rsid w:val="004C22C1"/>
    <w:rsid w:val="004C2F8D"/>
    <w:rsid w:val="004C3943"/>
    <w:rsid w:val="004C449E"/>
    <w:rsid w:val="004C7F35"/>
    <w:rsid w:val="004D044F"/>
    <w:rsid w:val="004D43D7"/>
    <w:rsid w:val="004D4935"/>
    <w:rsid w:val="004D5DAD"/>
    <w:rsid w:val="004E0F94"/>
    <w:rsid w:val="004E1CAF"/>
    <w:rsid w:val="004E2BA2"/>
    <w:rsid w:val="004E3D77"/>
    <w:rsid w:val="004E5CCB"/>
    <w:rsid w:val="004E6E89"/>
    <w:rsid w:val="004E72E1"/>
    <w:rsid w:val="004E7AC4"/>
    <w:rsid w:val="004E7C60"/>
    <w:rsid w:val="004F0195"/>
    <w:rsid w:val="004F0A16"/>
    <w:rsid w:val="004F0D75"/>
    <w:rsid w:val="004F242B"/>
    <w:rsid w:val="004F3756"/>
    <w:rsid w:val="004F3A35"/>
    <w:rsid w:val="004F4196"/>
    <w:rsid w:val="004F4AF5"/>
    <w:rsid w:val="004F6749"/>
    <w:rsid w:val="004F761D"/>
    <w:rsid w:val="004F7A3B"/>
    <w:rsid w:val="0050145A"/>
    <w:rsid w:val="00501865"/>
    <w:rsid w:val="00503923"/>
    <w:rsid w:val="00506237"/>
    <w:rsid w:val="0050703B"/>
    <w:rsid w:val="00507CBD"/>
    <w:rsid w:val="00510AA8"/>
    <w:rsid w:val="00512552"/>
    <w:rsid w:val="00513586"/>
    <w:rsid w:val="0051374E"/>
    <w:rsid w:val="00517108"/>
    <w:rsid w:val="00517977"/>
    <w:rsid w:val="0052097B"/>
    <w:rsid w:val="00520D29"/>
    <w:rsid w:val="0052350F"/>
    <w:rsid w:val="005240FB"/>
    <w:rsid w:val="00525A9A"/>
    <w:rsid w:val="005261EE"/>
    <w:rsid w:val="00531406"/>
    <w:rsid w:val="00532092"/>
    <w:rsid w:val="005331E2"/>
    <w:rsid w:val="00533789"/>
    <w:rsid w:val="0053451B"/>
    <w:rsid w:val="00535151"/>
    <w:rsid w:val="00536EF0"/>
    <w:rsid w:val="00543968"/>
    <w:rsid w:val="0054402F"/>
    <w:rsid w:val="005469AD"/>
    <w:rsid w:val="0054775C"/>
    <w:rsid w:val="0055400B"/>
    <w:rsid w:val="00557F80"/>
    <w:rsid w:val="0056029A"/>
    <w:rsid w:val="00560859"/>
    <w:rsid w:val="005609CB"/>
    <w:rsid w:val="005631E1"/>
    <w:rsid w:val="00563489"/>
    <w:rsid w:val="0056546A"/>
    <w:rsid w:val="005655A7"/>
    <w:rsid w:val="005704D4"/>
    <w:rsid w:val="00577103"/>
    <w:rsid w:val="00577B62"/>
    <w:rsid w:val="0058199F"/>
    <w:rsid w:val="00586618"/>
    <w:rsid w:val="00586AD3"/>
    <w:rsid w:val="00591309"/>
    <w:rsid w:val="00591623"/>
    <w:rsid w:val="005927A8"/>
    <w:rsid w:val="00592E9C"/>
    <w:rsid w:val="0059544A"/>
    <w:rsid w:val="0059602E"/>
    <w:rsid w:val="005968D8"/>
    <w:rsid w:val="00597BEC"/>
    <w:rsid w:val="005A02E6"/>
    <w:rsid w:val="005A1544"/>
    <w:rsid w:val="005A44FD"/>
    <w:rsid w:val="005A53F1"/>
    <w:rsid w:val="005A5C1D"/>
    <w:rsid w:val="005A5E7D"/>
    <w:rsid w:val="005A630A"/>
    <w:rsid w:val="005B1EFC"/>
    <w:rsid w:val="005B372D"/>
    <w:rsid w:val="005B3EB2"/>
    <w:rsid w:val="005B70A6"/>
    <w:rsid w:val="005B74C7"/>
    <w:rsid w:val="005C0E3D"/>
    <w:rsid w:val="005C34FB"/>
    <w:rsid w:val="005C38E4"/>
    <w:rsid w:val="005C51D9"/>
    <w:rsid w:val="005C74DC"/>
    <w:rsid w:val="005C7B28"/>
    <w:rsid w:val="005D1186"/>
    <w:rsid w:val="005D11DD"/>
    <w:rsid w:val="005D1BF4"/>
    <w:rsid w:val="005D25DA"/>
    <w:rsid w:val="005D2D77"/>
    <w:rsid w:val="005D4A94"/>
    <w:rsid w:val="005D4EFB"/>
    <w:rsid w:val="005D5ED7"/>
    <w:rsid w:val="005D7BC5"/>
    <w:rsid w:val="005E0044"/>
    <w:rsid w:val="005E11C2"/>
    <w:rsid w:val="005E1424"/>
    <w:rsid w:val="005E21E9"/>
    <w:rsid w:val="005E3303"/>
    <w:rsid w:val="005E385E"/>
    <w:rsid w:val="005E3A2F"/>
    <w:rsid w:val="005E4680"/>
    <w:rsid w:val="005E64C3"/>
    <w:rsid w:val="005F31EE"/>
    <w:rsid w:val="005F3439"/>
    <w:rsid w:val="005F4FC7"/>
    <w:rsid w:val="005F60CA"/>
    <w:rsid w:val="005F6912"/>
    <w:rsid w:val="005F71C9"/>
    <w:rsid w:val="00600D7A"/>
    <w:rsid w:val="00601CD7"/>
    <w:rsid w:val="0060254E"/>
    <w:rsid w:val="00603459"/>
    <w:rsid w:val="006039D2"/>
    <w:rsid w:val="00611C7C"/>
    <w:rsid w:val="006127F4"/>
    <w:rsid w:val="0061386C"/>
    <w:rsid w:val="00614597"/>
    <w:rsid w:val="00615DCD"/>
    <w:rsid w:val="00617E70"/>
    <w:rsid w:val="006207B4"/>
    <w:rsid w:val="00622CF8"/>
    <w:rsid w:val="006235CC"/>
    <w:rsid w:val="00625B7A"/>
    <w:rsid w:val="00630140"/>
    <w:rsid w:val="006309BA"/>
    <w:rsid w:val="006310DB"/>
    <w:rsid w:val="006313B7"/>
    <w:rsid w:val="0063268D"/>
    <w:rsid w:val="00633BFD"/>
    <w:rsid w:val="00633E32"/>
    <w:rsid w:val="00635D72"/>
    <w:rsid w:val="00637488"/>
    <w:rsid w:val="00637F9A"/>
    <w:rsid w:val="00640E9F"/>
    <w:rsid w:val="00645BEB"/>
    <w:rsid w:val="0064636C"/>
    <w:rsid w:val="00650DBE"/>
    <w:rsid w:val="0065157D"/>
    <w:rsid w:val="00653230"/>
    <w:rsid w:val="006550A6"/>
    <w:rsid w:val="006559AC"/>
    <w:rsid w:val="00655FC1"/>
    <w:rsid w:val="006578B4"/>
    <w:rsid w:val="00657DBB"/>
    <w:rsid w:val="00660401"/>
    <w:rsid w:val="0066087D"/>
    <w:rsid w:val="00662FC2"/>
    <w:rsid w:val="00663EE3"/>
    <w:rsid w:val="00665C5E"/>
    <w:rsid w:val="00665F38"/>
    <w:rsid w:val="00666E2E"/>
    <w:rsid w:val="006701EF"/>
    <w:rsid w:val="00670202"/>
    <w:rsid w:val="00670225"/>
    <w:rsid w:val="00670662"/>
    <w:rsid w:val="00670B63"/>
    <w:rsid w:val="0067138E"/>
    <w:rsid w:val="006753E7"/>
    <w:rsid w:val="00675551"/>
    <w:rsid w:val="00675F6A"/>
    <w:rsid w:val="00676E10"/>
    <w:rsid w:val="00677214"/>
    <w:rsid w:val="0067761D"/>
    <w:rsid w:val="00680FA3"/>
    <w:rsid w:val="00681516"/>
    <w:rsid w:val="00691620"/>
    <w:rsid w:val="006940C5"/>
    <w:rsid w:val="006946FB"/>
    <w:rsid w:val="00694AFB"/>
    <w:rsid w:val="0069714A"/>
    <w:rsid w:val="00697F11"/>
    <w:rsid w:val="006A14D4"/>
    <w:rsid w:val="006A68A3"/>
    <w:rsid w:val="006B1F56"/>
    <w:rsid w:val="006B4D48"/>
    <w:rsid w:val="006C06BB"/>
    <w:rsid w:val="006C3F87"/>
    <w:rsid w:val="006C6E57"/>
    <w:rsid w:val="006D00BB"/>
    <w:rsid w:val="006D0105"/>
    <w:rsid w:val="006D23AF"/>
    <w:rsid w:val="006D3053"/>
    <w:rsid w:val="006D42E3"/>
    <w:rsid w:val="006D490A"/>
    <w:rsid w:val="006D545E"/>
    <w:rsid w:val="006D5C44"/>
    <w:rsid w:val="006D66F4"/>
    <w:rsid w:val="006D6B8B"/>
    <w:rsid w:val="006D6D94"/>
    <w:rsid w:val="006D71C4"/>
    <w:rsid w:val="006D7D0C"/>
    <w:rsid w:val="006E22A7"/>
    <w:rsid w:val="006E714B"/>
    <w:rsid w:val="006F0AC1"/>
    <w:rsid w:val="006F3991"/>
    <w:rsid w:val="006F3E0E"/>
    <w:rsid w:val="006F4822"/>
    <w:rsid w:val="006F51B4"/>
    <w:rsid w:val="006F6BDD"/>
    <w:rsid w:val="00700C29"/>
    <w:rsid w:val="00705571"/>
    <w:rsid w:val="00707902"/>
    <w:rsid w:val="00712316"/>
    <w:rsid w:val="00717FF4"/>
    <w:rsid w:val="00720068"/>
    <w:rsid w:val="00720621"/>
    <w:rsid w:val="00720FA7"/>
    <w:rsid w:val="0072153D"/>
    <w:rsid w:val="00723B38"/>
    <w:rsid w:val="007247EE"/>
    <w:rsid w:val="0072655E"/>
    <w:rsid w:val="007270C3"/>
    <w:rsid w:val="007273D8"/>
    <w:rsid w:val="007300E0"/>
    <w:rsid w:val="00730134"/>
    <w:rsid w:val="00731728"/>
    <w:rsid w:val="00732159"/>
    <w:rsid w:val="00733EF8"/>
    <w:rsid w:val="007369CA"/>
    <w:rsid w:val="00736DA2"/>
    <w:rsid w:val="007377E0"/>
    <w:rsid w:val="00740161"/>
    <w:rsid w:val="007403C4"/>
    <w:rsid w:val="00742D59"/>
    <w:rsid w:val="00743E9F"/>
    <w:rsid w:val="00744CF9"/>
    <w:rsid w:val="00747C78"/>
    <w:rsid w:val="00750CAD"/>
    <w:rsid w:val="0075143F"/>
    <w:rsid w:val="007518B9"/>
    <w:rsid w:val="00751A7E"/>
    <w:rsid w:val="007537C8"/>
    <w:rsid w:val="00754FD8"/>
    <w:rsid w:val="00756CA6"/>
    <w:rsid w:val="00760100"/>
    <w:rsid w:val="00762BAB"/>
    <w:rsid w:val="00763BBE"/>
    <w:rsid w:val="00766B7B"/>
    <w:rsid w:val="00766F44"/>
    <w:rsid w:val="00770AB4"/>
    <w:rsid w:val="007712AB"/>
    <w:rsid w:val="00771995"/>
    <w:rsid w:val="00774D4E"/>
    <w:rsid w:val="0077536D"/>
    <w:rsid w:val="00775B5D"/>
    <w:rsid w:val="00775D3B"/>
    <w:rsid w:val="00775F5E"/>
    <w:rsid w:val="007769A5"/>
    <w:rsid w:val="00780B32"/>
    <w:rsid w:val="00780B53"/>
    <w:rsid w:val="00780D94"/>
    <w:rsid w:val="0078169B"/>
    <w:rsid w:val="007825B8"/>
    <w:rsid w:val="00783388"/>
    <w:rsid w:val="00783772"/>
    <w:rsid w:val="00784A9B"/>
    <w:rsid w:val="00784B39"/>
    <w:rsid w:val="00793441"/>
    <w:rsid w:val="007940A2"/>
    <w:rsid w:val="007947CD"/>
    <w:rsid w:val="00795311"/>
    <w:rsid w:val="007A0435"/>
    <w:rsid w:val="007A0A85"/>
    <w:rsid w:val="007A43CF"/>
    <w:rsid w:val="007B180C"/>
    <w:rsid w:val="007B1DA6"/>
    <w:rsid w:val="007B1E38"/>
    <w:rsid w:val="007B2EFA"/>
    <w:rsid w:val="007B2F6F"/>
    <w:rsid w:val="007B39D8"/>
    <w:rsid w:val="007B4216"/>
    <w:rsid w:val="007B44A6"/>
    <w:rsid w:val="007B508A"/>
    <w:rsid w:val="007B511E"/>
    <w:rsid w:val="007B523C"/>
    <w:rsid w:val="007B71C7"/>
    <w:rsid w:val="007B7691"/>
    <w:rsid w:val="007C3C16"/>
    <w:rsid w:val="007C74F4"/>
    <w:rsid w:val="007D365D"/>
    <w:rsid w:val="007D453F"/>
    <w:rsid w:val="007D4E1B"/>
    <w:rsid w:val="007D54CD"/>
    <w:rsid w:val="007D6AC7"/>
    <w:rsid w:val="007D793B"/>
    <w:rsid w:val="007E1B71"/>
    <w:rsid w:val="007E2F6B"/>
    <w:rsid w:val="007E58F7"/>
    <w:rsid w:val="007E680D"/>
    <w:rsid w:val="007F0D43"/>
    <w:rsid w:val="007F3BD5"/>
    <w:rsid w:val="007F6F69"/>
    <w:rsid w:val="007F7F61"/>
    <w:rsid w:val="0080103B"/>
    <w:rsid w:val="00801FA8"/>
    <w:rsid w:val="008030F4"/>
    <w:rsid w:val="00803396"/>
    <w:rsid w:val="008065CE"/>
    <w:rsid w:val="00812263"/>
    <w:rsid w:val="00813E09"/>
    <w:rsid w:val="0081473A"/>
    <w:rsid w:val="00815B61"/>
    <w:rsid w:val="008213B3"/>
    <w:rsid w:val="0082169C"/>
    <w:rsid w:val="00823185"/>
    <w:rsid w:val="00825032"/>
    <w:rsid w:val="008258D6"/>
    <w:rsid w:val="00825E07"/>
    <w:rsid w:val="00827404"/>
    <w:rsid w:val="008300F3"/>
    <w:rsid w:val="00835BB1"/>
    <w:rsid w:val="00836637"/>
    <w:rsid w:val="00837844"/>
    <w:rsid w:val="00846001"/>
    <w:rsid w:val="00850401"/>
    <w:rsid w:val="00852021"/>
    <w:rsid w:val="00853FF6"/>
    <w:rsid w:val="00854369"/>
    <w:rsid w:val="0085457B"/>
    <w:rsid w:val="00854D9D"/>
    <w:rsid w:val="00855702"/>
    <w:rsid w:val="00857B27"/>
    <w:rsid w:val="00857FA6"/>
    <w:rsid w:val="00861565"/>
    <w:rsid w:val="008620B5"/>
    <w:rsid w:val="00865AAB"/>
    <w:rsid w:val="0087088F"/>
    <w:rsid w:val="00871098"/>
    <w:rsid w:val="008731C1"/>
    <w:rsid w:val="00880032"/>
    <w:rsid w:val="00882EC1"/>
    <w:rsid w:val="008830A1"/>
    <w:rsid w:val="00883F29"/>
    <w:rsid w:val="008841E6"/>
    <w:rsid w:val="008841FB"/>
    <w:rsid w:val="00884BED"/>
    <w:rsid w:val="00885876"/>
    <w:rsid w:val="00886941"/>
    <w:rsid w:val="00886D28"/>
    <w:rsid w:val="008919D3"/>
    <w:rsid w:val="00892CAC"/>
    <w:rsid w:val="008958F6"/>
    <w:rsid w:val="0089686F"/>
    <w:rsid w:val="00897FC4"/>
    <w:rsid w:val="008A0678"/>
    <w:rsid w:val="008A0BBB"/>
    <w:rsid w:val="008A0C71"/>
    <w:rsid w:val="008A1A1F"/>
    <w:rsid w:val="008A28BF"/>
    <w:rsid w:val="008A5454"/>
    <w:rsid w:val="008A7421"/>
    <w:rsid w:val="008B1A34"/>
    <w:rsid w:val="008B1BCA"/>
    <w:rsid w:val="008B41DC"/>
    <w:rsid w:val="008B5931"/>
    <w:rsid w:val="008B5F04"/>
    <w:rsid w:val="008B5F1C"/>
    <w:rsid w:val="008C0527"/>
    <w:rsid w:val="008C25C0"/>
    <w:rsid w:val="008C348E"/>
    <w:rsid w:val="008C5218"/>
    <w:rsid w:val="008C5B50"/>
    <w:rsid w:val="008C6438"/>
    <w:rsid w:val="008D0AF0"/>
    <w:rsid w:val="008D1DDE"/>
    <w:rsid w:val="008D383A"/>
    <w:rsid w:val="008D4113"/>
    <w:rsid w:val="008D4A22"/>
    <w:rsid w:val="008D5943"/>
    <w:rsid w:val="008D5DB7"/>
    <w:rsid w:val="008D7959"/>
    <w:rsid w:val="008E00E9"/>
    <w:rsid w:val="008E5739"/>
    <w:rsid w:val="008E643D"/>
    <w:rsid w:val="008F325B"/>
    <w:rsid w:val="008F54B8"/>
    <w:rsid w:val="008F55EB"/>
    <w:rsid w:val="008F6C99"/>
    <w:rsid w:val="00901E88"/>
    <w:rsid w:val="00902268"/>
    <w:rsid w:val="00902616"/>
    <w:rsid w:val="009041E8"/>
    <w:rsid w:val="009057DD"/>
    <w:rsid w:val="00905951"/>
    <w:rsid w:val="00906173"/>
    <w:rsid w:val="00907993"/>
    <w:rsid w:val="00914278"/>
    <w:rsid w:val="009169ED"/>
    <w:rsid w:val="00917221"/>
    <w:rsid w:val="00920745"/>
    <w:rsid w:val="00921F0B"/>
    <w:rsid w:val="0092209D"/>
    <w:rsid w:val="009236A8"/>
    <w:rsid w:val="00924FE4"/>
    <w:rsid w:val="0092643D"/>
    <w:rsid w:val="00927AFA"/>
    <w:rsid w:val="009305C1"/>
    <w:rsid w:val="00936096"/>
    <w:rsid w:val="00936E91"/>
    <w:rsid w:val="00941548"/>
    <w:rsid w:val="00942FE3"/>
    <w:rsid w:val="00943E03"/>
    <w:rsid w:val="00946440"/>
    <w:rsid w:val="009472E5"/>
    <w:rsid w:val="00947EF9"/>
    <w:rsid w:val="00947F70"/>
    <w:rsid w:val="0095146C"/>
    <w:rsid w:val="00951672"/>
    <w:rsid w:val="00951E81"/>
    <w:rsid w:val="00955E52"/>
    <w:rsid w:val="009565ED"/>
    <w:rsid w:val="00957AB5"/>
    <w:rsid w:val="00962CB1"/>
    <w:rsid w:val="009649C5"/>
    <w:rsid w:val="00965404"/>
    <w:rsid w:val="00977C1D"/>
    <w:rsid w:val="00983442"/>
    <w:rsid w:val="00984982"/>
    <w:rsid w:val="0098562F"/>
    <w:rsid w:val="00985997"/>
    <w:rsid w:val="00986C46"/>
    <w:rsid w:val="00987BC0"/>
    <w:rsid w:val="00987DB5"/>
    <w:rsid w:val="009922BD"/>
    <w:rsid w:val="00992E00"/>
    <w:rsid w:val="009939DD"/>
    <w:rsid w:val="0099427D"/>
    <w:rsid w:val="00996050"/>
    <w:rsid w:val="009A1E79"/>
    <w:rsid w:val="009A258C"/>
    <w:rsid w:val="009A2ADB"/>
    <w:rsid w:val="009A3B8D"/>
    <w:rsid w:val="009A54D5"/>
    <w:rsid w:val="009A5781"/>
    <w:rsid w:val="009A7F7B"/>
    <w:rsid w:val="009B10F6"/>
    <w:rsid w:val="009B695A"/>
    <w:rsid w:val="009B768E"/>
    <w:rsid w:val="009C21FA"/>
    <w:rsid w:val="009C23F9"/>
    <w:rsid w:val="009D0DF7"/>
    <w:rsid w:val="009D1793"/>
    <w:rsid w:val="009D2C6A"/>
    <w:rsid w:val="009D7552"/>
    <w:rsid w:val="009E537E"/>
    <w:rsid w:val="009E713D"/>
    <w:rsid w:val="009F00FA"/>
    <w:rsid w:val="009F3B56"/>
    <w:rsid w:val="00A01A89"/>
    <w:rsid w:val="00A040F2"/>
    <w:rsid w:val="00A05284"/>
    <w:rsid w:val="00A07A90"/>
    <w:rsid w:val="00A07DB1"/>
    <w:rsid w:val="00A10561"/>
    <w:rsid w:val="00A12629"/>
    <w:rsid w:val="00A179D3"/>
    <w:rsid w:val="00A17FF9"/>
    <w:rsid w:val="00A2137A"/>
    <w:rsid w:val="00A23927"/>
    <w:rsid w:val="00A24919"/>
    <w:rsid w:val="00A2492C"/>
    <w:rsid w:val="00A263E3"/>
    <w:rsid w:val="00A266E2"/>
    <w:rsid w:val="00A269F8"/>
    <w:rsid w:val="00A31EE2"/>
    <w:rsid w:val="00A32952"/>
    <w:rsid w:val="00A35A59"/>
    <w:rsid w:val="00A36CD8"/>
    <w:rsid w:val="00A37109"/>
    <w:rsid w:val="00A40EC3"/>
    <w:rsid w:val="00A44859"/>
    <w:rsid w:val="00A50772"/>
    <w:rsid w:val="00A50F09"/>
    <w:rsid w:val="00A524D0"/>
    <w:rsid w:val="00A53FCE"/>
    <w:rsid w:val="00A56727"/>
    <w:rsid w:val="00A56EFB"/>
    <w:rsid w:val="00A61F66"/>
    <w:rsid w:val="00A62108"/>
    <w:rsid w:val="00A66034"/>
    <w:rsid w:val="00A67B32"/>
    <w:rsid w:val="00A67DEA"/>
    <w:rsid w:val="00A70AF7"/>
    <w:rsid w:val="00A71205"/>
    <w:rsid w:val="00A72127"/>
    <w:rsid w:val="00A725C1"/>
    <w:rsid w:val="00A73044"/>
    <w:rsid w:val="00A7319A"/>
    <w:rsid w:val="00A77E21"/>
    <w:rsid w:val="00A81A66"/>
    <w:rsid w:val="00A827FF"/>
    <w:rsid w:val="00A83445"/>
    <w:rsid w:val="00A87419"/>
    <w:rsid w:val="00A910B4"/>
    <w:rsid w:val="00A91B17"/>
    <w:rsid w:val="00A9237A"/>
    <w:rsid w:val="00A93635"/>
    <w:rsid w:val="00A93649"/>
    <w:rsid w:val="00A94B3C"/>
    <w:rsid w:val="00A9554B"/>
    <w:rsid w:val="00A957AA"/>
    <w:rsid w:val="00AA5B2D"/>
    <w:rsid w:val="00AA7BED"/>
    <w:rsid w:val="00AB0F43"/>
    <w:rsid w:val="00AB2F34"/>
    <w:rsid w:val="00AB34BD"/>
    <w:rsid w:val="00AB389E"/>
    <w:rsid w:val="00AB3EEA"/>
    <w:rsid w:val="00AB4429"/>
    <w:rsid w:val="00AB4A69"/>
    <w:rsid w:val="00AB5E4A"/>
    <w:rsid w:val="00AC1237"/>
    <w:rsid w:val="00AC14C1"/>
    <w:rsid w:val="00AC190A"/>
    <w:rsid w:val="00AC2474"/>
    <w:rsid w:val="00AC4DD2"/>
    <w:rsid w:val="00AC6141"/>
    <w:rsid w:val="00AC6A89"/>
    <w:rsid w:val="00AC7A7F"/>
    <w:rsid w:val="00AD02CC"/>
    <w:rsid w:val="00AD19D7"/>
    <w:rsid w:val="00AD3A62"/>
    <w:rsid w:val="00AD5405"/>
    <w:rsid w:val="00AD558F"/>
    <w:rsid w:val="00AD584F"/>
    <w:rsid w:val="00AE12CB"/>
    <w:rsid w:val="00AE1E56"/>
    <w:rsid w:val="00AE2217"/>
    <w:rsid w:val="00AE3B15"/>
    <w:rsid w:val="00AE4CE7"/>
    <w:rsid w:val="00AE4E1E"/>
    <w:rsid w:val="00AE5D46"/>
    <w:rsid w:val="00AE6568"/>
    <w:rsid w:val="00AE6860"/>
    <w:rsid w:val="00AE733B"/>
    <w:rsid w:val="00AF1C85"/>
    <w:rsid w:val="00AF2D74"/>
    <w:rsid w:val="00AF2F28"/>
    <w:rsid w:val="00AF32C3"/>
    <w:rsid w:val="00AF7FAD"/>
    <w:rsid w:val="00B012EE"/>
    <w:rsid w:val="00B01FC6"/>
    <w:rsid w:val="00B038E0"/>
    <w:rsid w:val="00B0447C"/>
    <w:rsid w:val="00B04A88"/>
    <w:rsid w:val="00B06490"/>
    <w:rsid w:val="00B101F3"/>
    <w:rsid w:val="00B11E43"/>
    <w:rsid w:val="00B165D7"/>
    <w:rsid w:val="00B215F6"/>
    <w:rsid w:val="00B233FF"/>
    <w:rsid w:val="00B240B9"/>
    <w:rsid w:val="00B244C8"/>
    <w:rsid w:val="00B24EE5"/>
    <w:rsid w:val="00B25F34"/>
    <w:rsid w:val="00B26724"/>
    <w:rsid w:val="00B276C8"/>
    <w:rsid w:val="00B33BFA"/>
    <w:rsid w:val="00B34B32"/>
    <w:rsid w:val="00B353B5"/>
    <w:rsid w:val="00B3686C"/>
    <w:rsid w:val="00B36E8E"/>
    <w:rsid w:val="00B37137"/>
    <w:rsid w:val="00B40A01"/>
    <w:rsid w:val="00B41DF5"/>
    <w:rsid w:val="00B44008"/>
    <w:rsid w:val="00B47A01"/>
    <w:rsid w:val="00B500EF"/>
    <w:rsid w:val="00B501FE"/>
    <w:rsid w:val="00B50EE4"/>
    <w:rsid w:val="00B5276F"/>
    <w:rsid w:val="00B52B3F"/>
    <w:rsid w:val="00B55F14"/>
    <w:rsid w:val="00B608E6"/>
    <w:rsid w:val="00B60BA7"/>
    <w:rsid w:val="00B61154"/>
    <w:rsid w:val="00B6138D"/>
    <w:rsid w:val="00B625F1"/>
    <w:rsid w:val="00B63B08"/>
    <w:rsid w:val="00B642CF"/>
    <w:rsid w:val="00B6547D"/>
    <w:rsid w:val="00B65D35"/>
    <w:rsid w:val="00B669B6"/>
    <w:rsid w:val="00B67622"/>
    <w:rsid w:val="00B70AE4"/>
    <w:rsid w:val="00B72DAB"/>
    <w:rsid w:val="00B7430E"/>
    <w:rsid w:val="00B8611C"/>
    <w:rsid w:val="00B8622C"/>
    <w:rsid w:val="00B86B74"/>
    <w:rsid w:val="00B91A1B"/>
    <w:rsid w:val="00B91B0B"/>
    <w:rsid w:val="00B93A7F"/>
    <w:rsid w:val="00B97C5C"/>
    <w:rsid w:val="00B97CF9"/>
    <w:rsid w:val="00B97FCA"/>
    <w:rsid w:val="00BA04A8"/>
    <w:rsid w:val="00BA1633"/>
    <w:rsid w:val="00BA5C81"/>
    <w:rsid w:val="00BA728A"/>
    <w:rsid w:val="00BA748C"/>
    <w:rsid w:val="00BB01FF"/>
    <w:rsid w:val="00BB048F"/>
    <w:rsid w:val="00BB2E37"/>
    <w:rsid w:val="00BB3B45"/>
    <w:rsid w:val="00BB47C3"/>
    <w:rsid w:val="00BB51F0"/>
    <w:rsid w:val="00BB6385"/>
    <w:rsid w:val="00BB697F"/>
    <w:rsid w:val="00BB7D0E"/>
    <w:rsid w:val="00BC1281"/>
    <w:rsid w:val="00BC12C9"/>
    <w:rsid w:val="00BC51C0"/>
    <w:rsid w:val="00BC599F"/>
    <w:rsid w:val="00BD19D4"/>
    <w:rsid w:val="00BD5D10"/>
    <w:rsid w:val="00BE264D"/>
    <w:rsid w:val="00BE2D65"/>
    <w:rsid w:val="00BE2DB1"/>
    <w:rsid w:val="00BE48E1"/>
    <w:rsid w:val="00BE78EC"/>
    <w:rsid w:val="00BE7F66"/>
    <w:rsid w:val="00BF03AF"/>
    <w:rsid w:val="00BF1558"/>
    <w:rsid w:val="00BF487E"/>
    <w:rsid w:val="00BF5797"/>
    <w:rsid w:val="00BF6667"/>
    <w:rsid w:val="00BF7B6A"/>
    <w:rsid w:val="00C00058"/>
    <w:rsid w:val="00C061B1"/>
    <w:rsid w:val="00C10179"/>
    <w:rsid w:val="00C151DB"/>
    <w:rsid w:val="00C20022"/>
    <w:rsid w:val="00C242D6"/>
    <w:rsid w:val="00C24412"/>
    <w:rsid w:val="00C27C11"/>
    <w:rsid w:val="00C27DB5"/>
    <w:rsid w:val="00C30C28"/>
    <w:rsid w:val="00C315BA"/>
    <w:rsid w:val="00C325FC"/>
    <w:rsid w:val="00C33C75"/>
    <w:rsid w:val="00C343DA"/>
    <w:rsid w:val="00C344D8"/>
    <w:rsid w:val="00C35E65"/>
    <w:rsid w:val="00C4082A"/>
    <w:rsid w:val="00C425A5"/>
    <w:rsid w:val="00C427C0"/>
    <w:rsid w:val="00C42E27"/>
    <w:rsid w:val="00C43AC5"/>
    <w:rsid w:val="00C451AF"/>
    <w:rsid w:val="00C453D5"/>
    <w:rsid w:val="00C465F2"/>
    <w:rsid w:val="00C4775D"/>
    <w:rsid w:val="00C50580"/>
    <w:rsid w:val="00C515B9"/>
    <w:rsid w:val="00C574EB"/>
    <w:rsid w:val="00C60474"/>
    <w:rsid w:val="00C604CE"/>
    <w:rsid w:val="00C61113"/>
    <w:rsid w:val="00C62ACB"/>
    <w:rsid w:val="00C6315E"/>
    <w:rsid w:val="00C65030"/>
    <w:rsid w:val="00C65ED1"/>
    <w:rsid w:val="00C662BC"/>
    <w:rsid w:val="00C66ED2"/>
    <w:rsid w:val="00C6744B"/>
    <w:rsid w:val="00C72717"/>
    <w:rsid w:val="00C74E07"/>
    <w:rsid w:val="00C7671C"/>
    <w:rsid w:val="00C824AF"/>
    <w:rsid w:val="00C8275E"/>
    <w:rsid w:val="00C843B7"/>
    <w:rsid w:val="00C8593C"/>
    <w:rsid w:val="00C87795"/>
    <w:rsid w:val="00C92740"/>
    <w:rsid w:val="00C93325"/>
    <w:rsid w:val="00C95334"/>
    <w:rsid w:val="00C95B84"/>
    <w:rsid w:val="00C96F13"/>
    <w:rsid w:val="00CA1596"/>
    <w:rsid w:val="00CA45D4"/>
    <w:rsid w:val="00CA54CE"/>
    <w:rsid w:val="00CA6A6D"/>
    <w:rsid w:val="00CB12DC"/>
    <w:rsid w:val="00CB44CC"/>
    <w:rsid w:val="00CB67F2"/>
    <w:rsid w:val="00CB755F"/>
    <w:rsid w:val="00CC29E0"/>
    <w:rsid w:val="00CC2D12"/>
    <w:rsid w:val="00CC2DCB"/>
    <w:rsid w:val="00CC3A29"/>
    <w:rsid w:val="00CC3CD1"/>
    <w:rsid w:val="00CD004A"/>
    <w:rsid w:val="00CD0134"/>
    <w:rsid w:val="00CD4435"/>
    <w:rsid w:val="00CD4AAF"/>
    <w:rsid w:val="00CD7644"/>
    <w:rsid w:val="00CE0671"/>
    <w:rsid w:val="00CE1D2A"/>
    <w:rsid w:val="00CE3E57"/>
    <w:rsid w:val="00CE509E"/>
    <w:rsid w:val="00CE70CA"/>
    <w:rsid w:val="00CE70D8"/>
    <w:rsid w:val="00CF0E36"/>
    <w:rsid w:val="00CF30D5"/>
    <w:rsid w:val="00CF64AB"/>
    <w:rsid w:val="00CF683D"/>
    <w:rsid w:val="00CF699D"/>
    <w:rsid w:val="00CF6EB4"/>
    <w:rsid w:val="00D0004A"/>
    <w:rsid w:val="00D0040E"/>
    <w:rsid w:val="00D018CB"/>
    <w:rsid w:val="00D05FB9"/>
    <w:rsid w:val="00D07CA2"/>
    <w:rsid w:val="00D113AB"/>
    <w:rsid w:val="00D13AFA"/>
    <w:rsid w:val="00D14A77"/>
    <w:rsid w:val="00D163EE"/>
    <w:rsid w:val="00D23C3C"/>
    <w:rsid w:val="00D24C55"/>
    <w:rsid w:val="00D250BF"/>
    <w:rsid w:val="00D254BC"/>
    <w:rsid w:val="00D266EB"/>
    <w:rsid w:val="00D26E7D"/>
    <w:rsid w:val="00D2722A"/>
    <w:rsid w:val="00D27E1E"/>
    <w:rsid w:val="00D303C6"/>
    <w:rsid w:val="00D34405"/>
    <w:rsid w:val="00D354C1"/>
    <w:rsid w:val="00D35F15"/>
    <w:rsid w:val="00D4179C"/>
    <w:rsid w:val="00D43280"/>
    <w:rsid w:val="00D44223"/>
    <w:rsid w:val="00D466A0"/>
    <w:rsid w:val="00D50858"/>
    <w:rsid w:val="00D5118E"/>
    <w:rsid w:val="00D51D25"/>
    <w:rsid w:val="00D53278"/>
    <w:rsid w:val="00D55D52"/>
    <w:rsid w:val="00D560D9"/>
    <w:rsid w:val="00D61D97"/>
    <w:rsid w:val="00D64241"/>
    <w:rsid w:val="00D66DF2"/>
    <w:rsid w:val="00D71940"/>
    <w:rsid w:val="00D71D68"/>
    <w:rsid w:val="00D74E82"/>
    <w:rsid w:val="00D750AB"/>
    <w:rsid w:val="00D77190"/>
    <w:rsid w:val="00D80D0B"/>
    <w:rsid w:val="00D829A3"/>
    <w:rsid w:val="00D86C37"/>
    <w:rsid w:val="00D87AE5"/>
    <w:rsid w:val="00D9320E"/>
    <w:rsid w:val="00D93C46"/>
    <w:rsid w:val="00D9479B"/>
    <w:rsid w:val="00DA04CA"/>
    <w:rsid w:val="00DA674A"/>
    <w:rsid w:val="00DA77FA"/>
    <w:rsid w:val="00DB058D"/>
    <w:rsid w:val="00DB1A94"/>
    <w:rsid w:val="00DB1AD7"/>
    <w:rsid w:val="00DB2646"/>
    <w:rsid w:val="00DB2828"/>
    <w:rsid w:val="00DB2FB5"/>
    <w:rsid w:val="00DB37BD"/>
    <w:rsid w:val="00DB3FD1"/>
    <w:rsid w:val="00DB65F6"/>
    <w:rsid w:val="00DB7B19"/>
    <w:rsid w:val="00DC04F7"/>
    <w:rsid w:val="00DC1408"/>
    <w:rsid w:val="00DC1421"/>
    <w:rsid w:val="00DC1D76"/>
    <w:rsid w:val="00DC4AE2"/>
    <w:rsid w:val="00DC5691"/>
    <w:rsid w:val="00DC592F"/>
    <w:rsid w:val="00DC6C94"/>
    <w:rsid w:val="00DC6DC1"/>
    <w:rsid w:val="00DC70A7"/>
    <w:rsid w:val="00DC7CA1"/>
    <w:rsid w:val="00DD027B"/>
    <w:rsid w:val="00DD41AD"/>
    <w:rsid w:val="00DD5FF4"/>
    <w:rsid w:val="00DD64DB"/>
    <w:rsid w:val="00DD72A4"/>
    <w:rsid w:val="00DE06D5"/>
    <w:rsid w:val="00DE13F4"/>
    <w:rsid w:val="00DE53E2"/>
    <w:rsid w:val="00DF15F1"/>
    <w:rsid w:val="00DF2BF8"/>
    <w:rsid w:val="00DF3579"/>
    <w:rsid w:val="00DF4292"/>
    <w:rsid w:val="00DF4FDF"/>
    <w:rsid w:val="00DF5BCC"/>
    <w:rsid w:val="00DF76C7"/>
    <w:rsid w:val="00E004D5"/>
    <w:rsid w:val="00E00BE1"/>
    <w:rsid w:val="00E02874"/>
    <w:rsid w:val="00E0297B"/>
    <w:rsid w:val="00E03B38"/>
    <w:rsid w:val="00E0651D"/>
    <w:rsid w:val="00E0713A"/>
    <w:rsid w:val="00E11272"/>
    <w:rsid w:val="00E1222B"/>
    <w:rsid w:val="00E14D81"/>
    <w:rsid w:val="00E15DD2"/>
    <w:rsid w:val="00E16D2F"/>
    <w:rsid w:val="00E23C3E"/>
    <w:rsid w:val="00E23D4C"/>
    <w:rsid w:val="00E24457"/>
    <w:rsid w:val="00E25323"/>
    <w:rsid w:val="00E253BF"/>
    <w:rsid w:val="00E26925"/>
    <w:rsid w:val="00E31725"/>
    <w:rsid w:val="00E320F0"/>
    <w:rsid w:val="00E37585"/>
    <w:rsid w:val="00E5124F"/>
    <w:rsid w:val="00E5732C"/>
    <w:rsid w:val="00E6190D"/>
    <w:rsid w:val="00E630BF"/>
    <w:rsid w:val="00E6449E"/>
    <w:rsid w:val="00E6681D"/>
    <w:rsid w:val="00E73C7A"/>
    <w:rsid w:val="00E7520D"/>
    <w:rsid w:val="00E7565B"/>
    <w:rsid w:val="00E76582"/>
    <w:rsid w:val="00E76A33"/>
    <w:rsid w:val="00E80054"/>
    <w:rsid w:val="00E820AA"/>
    <w:rsid w:val="00E82FA5"/>
    <w:rsid w:val="00E83EF4"/>
    <w:rsid w:val="00E84D75"/>
    <w:rsid w:val="00E8657A"/>
    <w:rsid w:val="00E90045"/>
    <w:rsid w:val="00E909C8"/>
    <w:rsid w:val="00E933DD"/>
    <w:rsid w:val="00E94B0F"/>
    <w:rsid w:val="00E94C7E"/>
    <w:rsid w:val="00E9515F"/>
    <w:rsid w:val="00E95CF3"/>
    <w:rsid w:val="00E9764D"/>
    <w:rsid w:val="00EA12AE"/>
    <w:rsid w:val="00EA326E"/>
    <w:rsid w:val="00EA532B"/>
    <w:rsid w:val="00EA56FD"/>
    <w:rsid w:val="00EA664D"/>
    <w:rsid w:val="00EB0367"/>
    <w:rsid w:val="00EB0C12"/>
    <w:rsid w:val="00EB4A2F"/>
    <w:rsid w:val="00EB66B5"/>
    <w:rsid w:val="00EB72EE"/>
    <w:rsid w:val="00EC057E"/>
    <w:rsid w:val="00EC1A6C"/>
    <w:rsid w:val="00EC417A"/>
    <w:rsid w:val="00EC48AF"/>
    <w:rsid w:val="00EC7A64"/>
    <w:rsid w:val="00ED1EE7"/>
    <w:rsid w:val="00ED522C"/>
    <w:rsid w:val="00EE182C"/>
    <w:rsid w:val="00EE30C8"/>
    <w:rsid w:val="00EE48A1"/>
    <w:rsid w:val="00EF2036"/>
    <w:rsid w:val="00EF302F"/>
    <w:rsid w:val="00EF3232"/>
    <w:rsid w:val="00EF3AD0"/>
    <w:rsid w:val="00EF733C"/>
    <w:rsid w:val="00F0094C"/>
    <w:rsid w:val="00F02519"/>
    <w:rsid w:val="00F034A0"/>
    <w:rsid w:val="00F03AAC"/>
    <w:rsid w:val="00F03B4A"/>
    <w:rsid w:val="00F05D4A"/>
    <w:rsid w:val="00F0635F"/>
    <w:rsid w:val="00F07D46"/>
    <w:rsid w:val="00F10950"/>
    <w:rsid w:val="00F10DFE"/>
    <w:rsid w:val="00F1208F"/>
    <w:rsid w:val="00F13A72"/>
    <w:rsid w:val="00F14154"/>
    <w:rsid w:val="00F20ACD"/>
    <w:rsid w:val="00F2213B"/>
    <w:rsid w:val="00F230B1"/>
    <w:rsid w:val="00F23256"/>
    <w:rsid w:val="00F238EF"/>
    <w:rsid w:val="00F23A15"/>
    <w:rsid w:val="00F3065C"/>
    <w:rsid w:val="00F31614"/>
    <w:rsid w:val="00F31936"/>
    <w:rsid w:val="00F32E6D"/>
    <w:rsid w:val="00F33D92"/>
    <w:rsid w:val="00F36C8C"/>
    <w:rsid w:val="00F40FF5"/>
    <w:rsid w:val="00F43A6D"/>
    <w:rsid w:val="00F45A03"/>
    <w:rsid w:val="00F45B01"/>
    <w:rsid w:val="00F46B92"/>
    <w:rsid w:val="00F46D14"/>
    <w:rsid w:val="00F476C9"/>
    <w:rsid w:val="00F47B68"/>
    <w:rsid w:val="00F51685"/>
    <w:rsid w:val="00F52719"/>
    <w:rsid w:val="00F53014"/>
    <w:rsid w:val="00F5588E"/>
    <w:rsid w:val="00F5658C"/>
    <w:rsid w:val="00F567DF"/>
    <w:rsid w:val="00F601FE"/>
    <w:rsid w:val="00F6383E"/>
    <w:rsid w:val="00F70DAD"/>
    <w:rsid w:val="00F7512C"/>
    <w:rsid w:val="00F751EF"/>
    <w:rsid w:val="00F7530E"/>
    <w:rsid w:val="00F76439"/>
    <w:rsid w:val="00F767C6"/>
    <w:rsid w:val="00F80B45"/>
    <w:rsid w:val="00F82E1B"/>
    <w:rsid w:val="00F83586"/>
    <w:rsid w:val="00F847F3"/>
    <w:rsid w:val="00F852B9"/>
    <w:rsid w:val="00F85B75"/>
    <w:rsid w:val="00F85BDF"/>
    <w:rsid w:val="00F8674D"/>
    <w:rsid w:val="00F87E80"/>
    <w:rsid w:val="00F9103B"/>
    <w:rsid w:val="00F915BC"/>
    <w:rsid w:val="00F91C08"/>
    <w:rsid w:val="00F922A9"/>
    <w:rsid w:val="00F9252C"/>
    <w:rsid w:val="00F9346B"/>
    <w:rsid w:val="00F94344"/>
    <w:rsid w:val="00F94794"/>
    <w:rsid w:val="00F9626D"/>
    <w:rsid w:val="00F96C1F"/>
    <w:rsid w:val="00FA39DD"/>
    <w:rsid w:val="00FA487E"/>
    <w:rsid w:val="00FA778F"/>
    <w:rsid w:val="00FB0E4A"/>
    <w:rsid w:val="00FB27CA"/>
    <w:rsid w:val="00FC0D40"/>
    <w:rsid w:val="00FC18B8"/>
    <w:rsid w:val="00FC22C0"/>
    <w:rsid w:val="00FC3A62"/>
    <w:rsid w:val="00FC613A"/>
    <w:rsid w:val="00FC705B"/>
    <w:rsid w:val="00FC7953"/>
    <w:rsid w:val="00FD3A94"/>
    <w:rsid w:val="00FD5C4A"/>
    <w:rsid w:val="00FD7728"/>
    <w:rsid w:val="00FD7FAA"/>
    <w:rsid w:val="00FE06EA"/>
    <w:rsid w:val="00FE07FF"/>
    <w:rsid w:val="00FE2F56"/>
    <w:rsid w:val="00FE3F9C"/>
    <w:rsid w:val="00FE42E2"/>
    <w:rsid w:val="00FF43B9"/>
    <w:rsid w:val="00FF60BB"/>
    <w:rsid w:val="00FF6EDA"/>
    <w:rsid w:val="00FF7D8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B198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7A"/>
    <w:pPr>
      <w:adjustRightInd w:val="0"/>
      <w:spacing w:after="240"/>
      <w:jc w:val="both"/>
      <w:textAlignment w:val="baseline"/>
    </w:pPr>
  </w:style>
  <w:style w:type="paragraph" w:styleId="Heading1">
    <w:name w:val="heading 1"/>
    <w:basedOn w:val="Normal"/>
    <w:next w:val="Normal"/>
    <w:link w:val="Heading1Char"/>
    <w:uiPriority w:val="99"/>
    <w:qFormat/>
    <w:rsid w:val="00A2137A"/>
    <w:pPr>
      <w:tabs>
        <w:tab w:val="num" w:pos="720"/>
      </w:tabs>
      <w:ind w:left="720" w:hanging="360"/>
      <w:outlineLvl w:val="0"/>
    </w:pPr>
    <w:rPr>
      <w:b/>
      <w:kern w:val="28"/>
    </w:rPr>
  </w:style>
  <w:style w:type="paragraph" w:styleId="Heading2">
    <w:name w:val="heading 2"/>
    <w:basedOn w:val="Normal"/>
    <w:next w:val="Normal"/>
    <w:link w:val="Heading2Char"/>
    <w:uiPriority w:val="99"/>
    <w:qFormat/>
    <w:rsid w:val="00A2137A"/>
    <w:pPr>
      <w:tabs>
        <w:tab w:val="num" w:pos="720"/>
      </w:tabs>
      <w:ind w:left="720" w:hanging="360"/>
      <w:outlineLvl w:val="1"/>
    </w:pPr>
  </w:style>
  <w:style w:type="paragraph" w:styleId="Heading3">
    <w:name w:val="heading 3"/>
    <w:basedOn w:val="Normal"/>
    <w:next w:val="Normal"/>
    <w:link w:val="Heading3Char"/>
    <w:uiPriority w:val="99"/>
    <w:qFormat/>
    <w:rsid w:val="00A2137A"/>
    <w:pPr>
      <w:numPr>
        <w:ilvl w:val="2"/>
        <w:numId w:val="7"/>
      </w:numPr>
      <w:outlineLvl w:val="2"/>
    </w:pPr>
    <w:rPr>
      <w:rFonts w:cs="Arial"/>
      <w:bCs/>
    </w:rPr>
  </w:style>
  <w:style w:type="paragraph" w:styleId="Heading4">
    <w:name w:val="heading 4"/>
    <w:basedOn w:val="Normal"/>
    <w:next w:val="Normal"/>
    <w:link w:val="Heading4Char"/>
    <w:uiPriority w:val="99"/>
    <w:qFormat/>
    <w:rsid w:val="00A2137A"/>
    <w:pPr>
      <w:outlineLvl w:val="3"/>
    </w:pPr>
    <w:rPr>
      <w:bCs/>
    </w:rPr>
  </w:style>
  <w:style w:type="paragraph" w:styleId="Heading5">
    <w:name w:val="heading 5"/>
    <w:basedOn w:val="Normal"/>
    <w:next w:val="BodyText"/>
    <w:link w:val="Heading5Char"/>
    <w:uiPriority w:val="99"/>
    <w:qFormat/>
    <w:rsid w:val="00A2137A"/>
    <w:pPr>
      <w:outlineLvl w:val="4"/>
    </w:pPr>
  </w:style>
  <w:style w:type="paragraph" w:styleId="Heading6">
    <w:name w:val="heading 6"/>
    <w:basedOn w:val="Normal"/>
    <w:next w:val="Normal"/>
    <w:link w:val="Heading6Char"/>
    <w:uiPriority w:val="99"/>
    <w:qFormat/>
    <w:rsid w:val="00A2137A"/>
    <w:pPr>
      <w:outlineLvl w:val="5"/>
    </w:pPr>
    <w:rPr>
      <w:bCs/>
    </w:rPr>
  </w:style>
  <w:style w:type="paragraph" w:styleId="Heading7">
    <w:name w:val="heading 7"/>
    <w:basedOn w:val="Normal"/>
    <w:next w:val="Normal"/>
    <w:link w:val="Heading7Char"/>
    <w:uiPriority w:val="99"/>
    <w:qFormat/>
    <w:rsid w:val="00A2137A"/>
    <w:pPr>
      <w:outlineLvl w:val="6"/>
    </w:pPr>
  </w:style>
  <w:style w:type="paragraph" w:styleId="Heading8">
    <w:name w:val="heading 8"/>
    <w:basedOn w:val="Normal"/>
    <w:next w:val="Normal"/>
    <w:link w:val="Heading8Char"/>
    <w:uiPriority w:val="99"/>
    <w:qFormat/>
    <w:rsid w:val="00A2137A"/>
    <w:pPr>
      <w:outlineLvl w:val="7"/>
    </w:pPr>
    <w:rPr>
      <w:iCs/>
    </w:rPr>
  </w:style>
  <w:style w:type="paragraph" w:styleId="Heading9">
    <w:name w:val="heading 9"/>
    <w:basedOn w:val="Normal"/>
    <w:next w:val="Normal"/>
    <w:link w:val="Heading9Char"/>
    <w:uiPriority w:val="99"/>
    <w:qFormat/>
    <w:rsid w:val="00A2137A"/>
    <w:p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2137A"/>
    <w:rPr>
      <w:rFonts w:cs="Times New Roman"/>
      <w:b/>
      <w:kern w:val="28"/>
    </w:rPr>
  </w:style>
  <w:style w:type="character" w:customStyle="1" w:styleId="Heading2Char">
    <w:name w:val="Heading 2 Char"/>
    <w:basedOn w:val="DefaultParagraphFont"/>
    <w:link w:val="Heading2"/>
    <w:uiPriority w:val="99"/>
    <w:locked/>
    <w:rsid w:val="0020070C"/>
    <w:rPr>
      <w:rFonts w:cs="Times New Roman"/>
    </w:rPr>
  </w:style>
  <w:style w:type="character" w:customStyle="1" w:styleId="Heading3Char">
    <w:name w:val="Heading 3 Char"/>
    <w:basedOn w:val="DefaultParagraphFont"/>
    <w:link w:val="Heading3"/>
    <w:uiPriority w:val="99"/>
    <w:locked/>
    <w:rsid w:val="00AB5E4A"/>
    <w:rPr>
      <w:rFonts w:cs="Arial"/>
      <w:bCs/>
    </w:rPr>
  </w:style>
  <w:style w:type="character" w:customStyle="1" w:styleId="Heading4Char">
    <w:name w:val="Heading 4 Char"/>
    <w:basedOn w:val="DefaultParagraphFont"/>
    <w:link w:val="Heading4"/>
    <w:uiPriority w:val="99"/>
    <w:semiHidden/>
    <w:locked/>
    <w:rsid w:val="00AB5E4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AB5E4A"/>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AB5E4A"/>
    <w:rPr>
      <w:rFonts w:ascii="Calibri" w:hAnsi="Calibri" w:cs="Times New Roman"/>
      <w:b/>
      <w:bCs/>
    </w:rPr>
  </w:style>
  <w:style w:type="character" w:customStyle="1" w:styleId="Heading7Char">
    <w:name w:val="Heading 7 Char"/>
    <w:basedOn w:val="DefaultParagraphFont"/>
    <w:link w:val="Heading7"/>
    <w:uiPriority w:val="99"/>
    <w:semiHidden/>
    <w:locked/>
    <w:rsid w:val="00AB5E4A"/>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AB5E4A"/>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AB5E4A"/>
    <w:rPr>
      <w:rFonts w:ascii="Cambria" w:hAnsi="Cambria" w:cs="Times New Roman"/>
    </w:rPr>
  </w:style>
  <w:style w:type="paragraph" w:styleId="BodyText">
    <w:name w:val="Body Text"/>
    <w:aliases w:val="bt"/>
    <w:basedOn w:val="Normal"/>
    <w:link w:val="BodyTextChar2"/>
    <w:uiPriority w:val="99"/>
    <w:rsid w:val="00A2137A"/>
    <w:pPr>
      <w:ind w:firstLine="720"/>
    </w:pPr>
  </w:style>
  <w:style w:type="character" w:customStyle="1" w:styleId="BodyTextChar">
    <w:name w:val="Body Text Char"/>
    <w:aliases w:val="bt Char"/>
    <w:basedOn w:val="DefaultParagraphFont"/>
    <w:uiPriority w:val="99"/>
    <w:locked/>
    <w:rsid w:val="00A2137A"/>
    <w:rPr>
      <w:rFonts w:cs="Times New Roman"/>
      <w:sz w:val="24"/>
      <w:szCs w:val="24"/>
      <w:lang w:val="en-US" w:eastAsia="en-US" w:bidi="ar-SA"/>
    </w:rPr>
  </w:style>
  <w:style w:type="paragraph" w:styleId="BlockText">
    <w:name w:val="Block Text"/>
    <w:basedOn w:val="Normal"/>
    <w:uiPriority w:val="99"/>
    <w:rsid w:val="00A2137A"/>
    <w:pPr>
      <w:ind w:left="1440" w:right="1440"/>
    </w:pPr>
  </w:style>
  <w:style w:type="paragraph" w:styleId="Title">
    <w:name w:val="Title"/>
    <w:basedOn w:val="Normal"/>
    <w:link w:val="TitleChar"/>
    <w:uiPriority w:val="99"/>
    <w:qFormat/>
    <w:rsid w:val="00A2137A"/>
    <w:pPr>
      <w:jc w:val="center"/>
      <w:outlineLvl w:val="0"/>
    </w:pPr>
    <w:rPr>
      <w:rFonts w:cs="Arial"/>
      <w:b/>
      <w:bCs/>
      <w:kern w:val="28"/>
      <w:sz w:val="28"/>
      <w:szCs w:val="28"/>
    </w:rPr>
  </w:style>
  <w:style w:type="character" w:customStyle="1" w:styleId="TitleChar">
    <w:name w:val="Title Char"/>
    <w:basedOn w:val="DefaultParagraphFont"/>
    <w:link w:val="Title"/>
    <w:uiPriority w:val="99"/>
    <w:locked/>
    <w:rsid w:val="00AB5E4A"/>
    <w:rPr>
      <w:rFonts w:ascii="Cambria" w:hAnsi="Cambria" w:cs="Times New Roman"/>
      <w:b/>
      <w:bCs/>
      <w:kern w:val="28"/>
      <w:sz w:val="32"/>
      <w:szCs w:val="32"/>
    </w:rPr>
  </w:style>
  <w:style w:type="paragraph" w:styleId="Subtitle">
    <w:name w:val="Subtitle"/>
    <w:basedOn w:val="Normal"/>
    <w:link w:val="SubtitleChar"/>
    <w:uiPriority w:val="99"/>
    <w:qFormat/>
    <w:rsid w:val="00A2137A"/>
    <w:pPr>
      <w:jc w:val="center"/>
      <w:outlineLvl w:val="1"/>
    </w:pPr>
    <w:rPr>
      <w:rFonts w:ascii="Times New Roman Bold" w:hAnsi="Times New Roman Bold" w:cs="Arial"/>
      <w:b/>
    </w:rPr>
  </w:style>
  <w:style w:type="character" w:customStyle="1" w:styleId="SubtitleChar">
    <w:name w:val="Subtitle Char"/>
    <w:basedOn w:val="DefaultParagraphFont"/>
    <w:link w:val="Subtitle"/>
    <w:uiPriority w:val="99"/>
    <w:locked/>
    <w:rsid w:val="00AB5E4A"/>
    <w:rPr>
      <w:rFonts w:ascii="Cambria" w:hAnsi="Cambria" w:cs="Times New Roman"/>
      <w:sz w:val="24"/>
      <w:szCs w:val="24"/>
    </w:rPr>
  </w:style>
  <w:style w:type="paragraph" w:styleId="Header">
    <w:name w:val="header"/>
    <w:basedOn w:val="Normal"/>
    <w:link w:val="HeaderChar"/>
    <w:uiPriority w:val="99"/>
    <w:rsid w:val="00A2137A"/>
    <w:pPr>
      <w:tabs>
        <w:tab w:val="center" w:pos="4320"/>
        <w:tab w:val="right" w:pos="8640"/>
      </w:tabs>
      <w:adjustRightInd/>
      <w:jc w:val="left"/>
      <w:textAlignment w:val="auto"/>
    </w:pPr>
  </w:style>
  <w:style w:type="character" w:customStyle="1" w:styleId="HeaderChar">
    <w:name w:val="Header Char"/>
    <w:basedOn w:val="DefaultParagraphFont"/>
    <w:link w:val="Header"/>
    <w:uiPriority w:val="99"/>
    <w:semiHidden/>
    <w:locked/>
    <w:rsid w:val="00AB5E4A"/>
    <w:rPr>
      <w:rFonts w:cs="Times New Roman"/>
    </w:rPr>
  </w:style>
  <w:style w:type="paragraph" w:styleId="Footer">
    <w:name w:val="footer"/>
    <w:basedOn w:val="Normal"/>
    <w:link w:val="FooterChar"/>
    <w:uiPriority w:val="99"/>
    <w:rsid w:val="00A2137A"/>
    <w:pPr>
      <w:tabs>
        <w:tab w:val="center" w:pos="4320"/>
        <w:tab w:val="right" w:pos="8640"/>
      </w:tabs>
    </w:pPr>
  </w:style>
  <w:style w:type="character" w:customStyle="1" w:styleId="FooterChar">
    <w:name w:val="Footer Char"/>
    <w:basedOn w:val="DefaultParagraphFont"/>
    <w:link w:val="Footer"/>
    <w:uiPriority w:val="99"/>
    <w:semiHidden/>
    <w:locked/>
    <w:rsid w:val="00AB5E4A"/>
    <w:rPr>
      <w:rFonts w:cs="Times New Roman"/>
    </w:rPr>
  </w:style>
  <w:style w:type="paragraph" w:customStyle="1" w:styleId="CenteredHeading">
    <w:name w:val="Centered Heading"/>
    <w:aliases w:val="ch"/>
    <w:basedOn w:val="Normal"/>
    <w:next w:val="BodyText"/>
    <w:uiPriority w:val="99"/>
    <w:rsid w:val="00A2137A"/>
    <w:pPr>
      <w:keepNext/>
      <w:keepLines/>
      <w:jc w:val="center"/>
      <w:outlineLvl w:val="0"/>
    </w:pPr>
    <w:rPr>
      <w:rFonts w:ascii="Times New Roman Bold" w:hAnsi="Times New Roman Bold"/>
      <w:b/>
    </w:rPr>
  </w:style>
  <w:style w:type="character" w:styleId="PageNumber">
    <w:name w:val="page number"/>
    <w:basedOn w:val="DefaultParagraphFont"/>
    <w:uiPriority w:val="99"/>
    <w:rsid w:val="00A2137A"/>
    <w:rPr>
      <w:rFonts w:cs="Times New Roman"/>
    </w:rPr>
  </w:style>
  <w:style w:type="paragraph" w:customStyle="1" w:styleId="FooterID">
    <w:name w:val="Footer ID"/>
    <w:basedOn w:val="Footer"/>
    <w:uiPriority w:val="99"/>
    <w:rsid w:val="00A2137A"/>
    <w:pPr>
      <w:tabs>
        <w:tab w:val="clear" w:pos="4320"/>
        <w:tab w:val="clear" w:pos="8640"/>
        <w:tab w:val="center" w:pos="4680"/>
        <w:tab w:val="right" w:pos="9360"/>
      </w:tabs>
      <w:ind w:left="-720"/>
    </w:pPr>
    <w:rPr>
      <w:smallCaps/>
      <w:sz w:val="12"/>
    </w:rPr>
  </w:style>
  <w:style w:type="character" w:customStyle="1" w:styleId="DeltaViewInsertion">
    <w:name w:val="DeltaView Insertion"/>
    <w:uiPriority w:val="99"/>
    <w:rsid w:val="00A2137A"/>
    <w:rPr>
      <w:color w:val="0000FF"/>
      <w:spacing w:val="0"/>
      <w:u w:val="double"/>
    </w:rPr>
  </w:style>
  <w:style w:type="character" w:styleId="Hyperlink">
    <w:name w:val="Hyperlink"/>
    <w:basedOn w:val="DefaultParagraphFont"/>
    <w:uiPriority w:val="99"/>
    <w:rsid w:val="00A2137A"/>
    <w:rPr>
      <w:rFonts w:cs="Times New Roman"/>
      <w:color w:val="0000FF"/>
      <w:u w:val="single"/>
    </w:rPr>
  </w:style>
  <w:style w:type="paragraph" w:styleId="ListBullet">
    <w:name w:val="List Bullet"/>
    <w:aliases w:val="lb"/>
    <w:basedOn w:val="Normal"/>
    <w:uiPriority w:val="99"/>
    <w:rsid w:val="00A2137A"/>
    <w:pPr>
      <w:tabs>
        <w:tab w:val="num" w:pos="360"/>
      </w:tabs>
      <w:ind w:left="360" w:hanging="360"/>
    </w:pPr>
  </w:style>
  <w:style w:type="paragraph" w:customStyle="1" w:styleId="BodyTextLeft">
    <w:name w:val="Body Text Left"/>
    <w:aliases w:val="btl"/>
    <w:basedOn w:val="BodyText"/>
    <w:next w:val="BodyText"/>
    <w:uiPriority w:val="99"/>
    <w:rsid w:val="00A2137A"/>
    <w:pPr>
      <w:ind w:firstLine="0"/>
    </w:pPr>
    <w:rPr>
      <w:sz w:val="26"/>
    </w:rPr>
  </w:style>
  <w:style w:type="character" w:styleId="FollowedHyperlink">
    <w:name w:val="FollowedHyperlink"/>
    <w:basedOn w:val="DefaultParagraphFont"/>
    <w:uiPriority w:val="99"/>
    <w:rsid w:val="00A2137A"/>
    <w:rPr>
      <w:rFonts w:cs="Times New Roman"/>
      <w:color w:val="800080"/>
      <w:u w:val="single"/>
    </w:rPr>
  </w:style>
  <w:style w:type="paragraph" w:styleId="BalloonText">
    <w:name w:val="Balloon Text"/>
    <w:basedOn w:val="Normal"/>
    <w:link w:val="BalloonTextChar"/>
    <w:uiPriority w:val="99"/>
    <w:semiHidden/>
    <w:rsid w:val="00A2137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5E4A"/>
    <w:rPr>
      <w:rFonts w:cs="Times New Roman"/>
      <w:sz w:val="2"/>
    </w:rPr>
  </w:style>
  <w:style w:type="paragraph" w:styleId="BodyText2">
    <w:name w:val="Body Text 2"/>
    <w:basedOn w:val="Normal"/>
    <w:link w:val="BodyText2Char"/>
    <w:uiPriority w:val="99"/>
    <w:rsid w:val="00A2137A"/>
    <w:pPr>
      <w:spacing w:after="120" w:line="480" w:lineRule="auto"/>
    </w:pPr>
  </w:style>
  <w:style w:type="character" w:customStyle="1" w:styleId="BodyText2Char">
    <w:name w:val="Body Text 2 Char"/>
    <w:basedOn w:val="DefaultParagraphFont"/>
    <w:link w:val="BodyText2"/>
    <w:uiPriority w:val="99"/>
    <w:semiHidden/>
    <w:locked/>
    <w:rsid w:val="00AB5E4A"/>
    <w:rPr>
      <w:rFonts w:cs="Times New Roman"/>
    </w:rPr>
  </w:style>
  <w:style w:type="paragraph" w:styleId="BodyText3">
    <w:name w:val="Body Text 3"/>
    <w:basedOn w:val="Normal"/>
    <w:link w:val="BodyText3Char"/>
    <w:uiPriority w:val="99"/>
    <w:rsid w:val="00A2137A"/>
    <w:pPr>
      <w:spacing w:after="120"/>
    </w:pPr>
    <w:rPr>
      <w:sz w:val="16"/>
      <w:szCs w:val="16"/>
    </w:rPr>
  </w:style>
  <w:style w:type="character" w:customStyle="1" w:styleId="BodyText3Char">
    <w:name w:val="Body Text 3 Char"/>
    <w:basedOn w:val="DefaultParagraphFont"/>
    <w:link w:val="BodyText3"/>
    <w:uiPriority w:val="99"/>
    <w:semiHidden/>
    <w:locked/>
    <w:rsid w:val="00AB5E4A"/>
    <w:rPr>
      <w:rFonts w:cs="Times New Roman"/>
      <w:sz w:val="16"/>
      <w:szCs w:val="16"/>
    </w:rPr>
  </w:style>
  <w:style w:type="paragraph" w:styleId="BodyTextFirstIndent">
    <w:name w:val="Body Text First Indent"/>
    <w:basedOn w:val="BodyText"/>
    <w:link w:val="BodyTextFirstIndentChar"/>
    <w:uiPriority w:val="99"/>
    <w:rsid w:val="00A2137A"/>
    <w:pPr>
      <w:spacing w:after="120"/>
      <w:ind w:firstLine="210"/>
    </w:pPr>
  </w:style>
  <w:style w:type="character" w:customStyle="1" w:styleId="BodyTextFirstIndentChar">
    <w:name w:val="Body Text First Indent Char"/>
    <w:basedOn w:val="BodyTextChar"/>
    <w:link w:val="BodyTextFirstIndent"/>
    <w:uiPriority w:val="99"/>
    <w:semiHidden/>
    <w:locked/>
    <w:rsid w:val="00AB5E4A"/>
    <w:rPr>
      <w:rFonts w:cs="Times New Roman"/>
      <w:sz w:val="24"/>
      <w:szCs w:val="24"/>
      <w:lang w:val="en-US" w:eastAsia="en-US" w:bidi="ar-SA"/>
    </w:rPr>
  </w:style>
  <w:style w:type="paragraph" w:styleId="BodyTextIndent">
    <w:name w:val="Body Text Indent"/>
    <w:basedOn w:val="Normal"/>
    <w:link w:val="BodyTextIndentChar"/>
    <w:uiPriority w:val="99"/>
    <w:rsid w:val="00A2137A"/>
    <w:pPr>
      <w:spacing w:after="120"/>
      <w:ind w:left="360"/>
    </w:pPr>
  </w:style>
  <w:style w:type="character" w:customStyle="1" w:styleId="BodyTextIndentChar">
    <w:name w:val="Body Text Indent Char"/>
    <w:basedOn w:val="DefaultParagraphFont"/>
    <w:link w:val="BodyTextIndent"/>
    <w:uiPriority w:val="99"/>
    <w:semiHidden/>
    <w:locked/>
    <w:rsid w:val="00AB5E4A"/>
    <w:rPr>
      <w:rFonts w:cs="Times New Roman"/>
    </w:rPr>
  </w:style>
  <w:style w:type="paragraph" w:styleId="BodyTextFirstIndent2">
    <w:name w:val="Body Text First Indent 2"/>
    <w:basedOn w:val="BodyTextIndent"/>
    <w:link w:val="BodyTextFirstIndent2Char"/>
    <w:uiPriority w:val="99"/>
    <w:rsid w:val="00A2137A"/>
    <w:pPr>
      <w:ind w:firstLine="210"/>
    </w:pPr>
  </w:style>
  <w:style w:type="character" w:customStyle="1" w:styleId="BodyTextFirstIndent2Char">
    <w:name w:val="Body Text First Indent 2 Char"/>
    <w:basedOn w:val="BodyTextIndentChar"/>
    <w:link w:val="BodyTextFirstIndent2"/>
    <w:uiPriority w:val="99"/>
    <w:semiHidden/>
    <w:locked/>
    <w:rsid w:val="00AB5E4A"/>
    <w:rPr>
      <w:rFonts w:cs="Times New Roman"/>
    </w:rPr>
  </w:style>
  <w:style w:type="paragraph" w:styleId="BodyTextIndent2">
    <w:name w:val="Body Text Indent 2"/>
    <w:basedOn w:val="Normal"/>
    <w:link w:val="BodyTextIndent2Char"/>
    <w:uiPriority w:val="99"/>
    <w:rsid w:val="00A2137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AB5E4A"/>
    <w:rPr>
      <w:rFonts w:cs="Times New Roman"/>
    </w:rPr>
  </w:style>
  <w:style w:type="paragraph" w:styleId="BodyTextIndent3">
    <w:name w:val="Body Text Indent 3"/>
    <w:basedOn w:val="Normal"/>
    <w:link w:val="BodyTextIndent3Char"/>
    <w:uiPriority w:val="99"/>
    <w:rsid w:val="00A2137A"/>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AB5E4A"/>
    <w:rPr>
      <w:rFonts w:cs="Times New Roman"/>
      <w:sz w:val="16"/>
      <w:szCs w:val="16"/>
    </w:rPr>
  </w:style>
  <w:style w:type="paragraph" w:styleId="Caption">
    <w:name w:val="caption"/>
    <w:basedOn w:val="Normal"/>
    <w:next w:val="Normal"/>
    <w:uiPriority w:val="99"/>
    <w:qFormat/>
    <w:rsid w:val="00A2137A"/>
    <w:rPr>
      <w:b/>
      <w:bCs/>
    </w:rPr>
  </w:style>
  <w:style w:type="paragraph" w:styleId="Closing">
    <w:name w:val="Closing"/>
    <w:basedOn w:val="Normal"/>
    <w:link w:val="ClosingChar"/>
    <w:uiPriority w:val="99"/>
    <w:rsid w:val="00A2137A"/>
    <w:pPr>
      <w:ind w:left="4320"/>
    </w:pPr>
  </w:style>
  <w:style w:type="character" w:customStyle="1" w:styleId="ClosingChar">
    <w:name w:val="Closing Char"/>
    <w:basedOn w:val="DefaultParagraphFont"/>
    <w:link w:val="Closing"/>
    <w:uiPriority w:val="99"/>
    <w:semiHidden/>
    <w:locked/>
    <w:rsid w:val="00AB5E4A"/>
    <w:rPr>
      <w:rFonts w:cs="Times New Roman"/>
    </w:rPr>
  </w:style>
  <w:style w:type="paragraph" w:styleId="CommentText">
    <w:name w:val="annotation text"/>
    <w:basedOn w:val="Normal"/>
    <w:link w:val="CommentTextChar"/>
    <w:uiPriority w:val="99"/>
    <w:semiHidden/>
    <w:rsid w:val="00A2137A"/>
  </w:style>
  <w:style w:type="character" w:customStyle="1" w:styleId="CommentTextChar">
    <w:name w:val="Comment Text Char"/>
    <w:basedOn w:val="DefaultParagraphFont"/>
    <w:link w:val="CommentText"/>
    <w:uiPriority w:val="99"/>
    <w:semiHidden/>
    <w:locked/>
    <w:rsid w:val="00AB5E4A"/>
    <w:rPr>
      <w:rFonts w:cs="Times New Roman"/>
      <w:sz w:val="20"/>
      <w:szCs w:val="20"/>
    </w:rPr>
  </w:style>
  <w:style w:type="paragraph" w:styleId="CommentSubject">
    <w:name w:val="annotation subject"/>
    <w:basedOn w:val="CommentText"/>
    <w:next w:val="CommentText"/>
    <w:link w:val="CommentSubjectChar"/>
    <w:uiPriority w:val="99"/>
    <w:semiHidden/>
    <w:rsid w:val="00A2137A"/>
    <w:rPr>
      <w:b/>
      <w:bCs/>
    </w:rPr>
  </w:style>
  <w:style w:type="character" w:customStyle="1" w:styleId="CommentSubjectChar">
    <w:name w:val="Comment Subject Char"/>
    <w:basedOn w:val="CommentTextChar"/>
    <w:link w:val="CommentSubject"/>
    <w:uiPriority w:val="99"/>
    <w:semiHidden/>
    <w:locked/>
    <w:rsid w:val="00AB5E4A"/>
    <w:rPr>
      <w:rFonts w:cs="Times New Roman"/>
      <w:b/>
      <w:bCs/>
      <w:sz w:val="20"/>
      <w:szCs w:val="20"/>
    </w:rPr>
  </w:style>
  <w:style w:type="paragraph" w:styleId="Date">
    <w:name w:val="Date"/>
    <w:basedOn w:val="Normal"/>
    <w:next w:val="Normal"/>
    <w:link w:val="DateChar"/>
    <w:uiPriority w:val="99"/>
    <w:rsid w:val="00A2137A"/>
  </w:style>
  <w:style w:type="character" w:customStyle="1" w:styleId="DateChar">
    <w:name w:val="Date Char"/>
    <w:basedOn w:val="DefaultParagraphFont"/>
    <w:link w:val="Date"/>
    <w:uiPriority w:val="99"/>
    <w:semiHidden/>
    <w:locked/>
    <w:rsid w:val="00AB5E4A"/>
    <w:rPr>
      <w:rFonts w:cs="Times New Roman"/>
    </w:rPr>
  </w:style>
  <w:style w:type="paragraph" w:styleId="DocumentMap">
    <w:name w:val="Document Map"/>
    <w:basedOn w:val="Normal"/>
    <w:link w:val="DocumentMapChar"/>
    <w:uiPriority w:val="99"/>
    <w:semiHidden/>
    <w:rsid w:val="00A2137A"/>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AB5E4A"/>
    <w:rPr>
      <w:rFonts w:cs="Times New Roman"/>
      <w:sz w:val="2"/>
    </w:rPr>
  </w:style>
  <w:style w:type="paragraph" w:styleId="E-mailSignature">
    <w:name w:val="E-mail Signature"/>
    <w:basedOn w:val="Normal"/>
    <w:link w:val="E-mailSignatureChar"/>
    <w:uiPriority w:val="99"/>
    <w:rsid w:val="00A2137A"/>
  </w:style>
  <w:style w:type="character" w:customStyle="1" w:styleId="E-mailSignatureChar">
    <w:name w:val="E-mail Signature Char"/>
    <w:basedOn w:val="DefaultParagraphFont"/>
    <w:link w:val="E-mailSignature"/>
    <w:uiPriority w:val="99"/>
    <w:semiHidden/>
    <w:locked/>
    <w:rsid w:val="00AB5E4A"/>
    <w:rPr>
      <w:rFonts w:cs="Times New Roman"/>
    </w:rPr>
  </w:style>
  <w:style w:type="paragraph" w:styleId="EndnoteText">
    <w:name w:val="endnote text"/>
    <w:basedOn w:val="Normal"/>
    <w:link w:val="EndnoteTextChar"/>
    <w:uiPriority w:val="99"/>
    <w:semiHidden/>
    <w:rsid w:val="00A2137A"/>
  </w:style>
  <w:style w:type="character" w:customStyle="1" w:styleId="EndnoteTextChar">
    <w:name w:val="Endnote Text Char"/>
    <w:basedOn w:val="DefaultParagraphFont"/>
    <w:link w:val="EndnoteText"/>
    <w:uiPriority w:val="99"/>
    <w:semiHidden/>
    <w:locked/>
    <w:rsid w:val="00AB5E4A"/>
    <w:rPr>
      <w:rFonts w:cs="Times New Roman"/>
      <w:sz w:val="20"/>
      <w:szCs w:val="20"/>
    </w:rPr>
  </w:style>
  <w:style w:type="paragraph" w:styleId="EnvelopeAddress">
    <w:name w:val="envelope address"/>
    <w:basedOn w:val="Normal"/>
    <w:uiPriority w:val="99"/>
    <w:rsid w:val="00A2137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A2137A"/>
    <w:rPr>
      <w:rFonts w:ascii="Arial" w:hAnsi="Arial" w:cs="Arial"/>
    </w:rPr>
  </w:style>
  <w:style w:type="paragraph" w:styleId="FootnoteText">
    <w:name w:val="footnote text"/>
    <w:basedOn w:val="Normal"/>
    <w:link w:val="FootnoteTextChar"/>
    <w:uiPriority w:val="99"/>
    <w:semiHidden/>
    <w:rsid w:val="00A2137A"/>
  </w:style>
  <w:style w:type="character" w:customStyle="1" w:styleId="FootnoteTextChar">
    <w:name w:val="Footnote Text Char"/>
    <w:basedOn w:val="DefaultParagraphFont"/>
    <w:link w:val="FootnoteText"/>
    <w:uiPriority w:val="99"/>
    <w:semiHidden/>
    <w:locked/>
    <w:rsid w:val="00AB5E4A"/>
    <w:rPr>
      <w:rFonts w:cs="Times New Roman"/>
      <w:sz w:val="20"/>
      <w:szCs w:val="20"/>
    </w:rPr>
  </w:style>
  <w:style w:type="paragraph" w:styleId="HTMLAddress">
    <w:name w:val="HTML Address"/>
    <w:basedOn w:val="Normal"/>
    <w:link w:val="HTMLAddressChar"/>
    <w:uiPriority w:val="99"/>
    <w:rsid w:val="00A2137A"/>
    <w:rPr>
      <w:i/>
      <w:iCs/>
    </w:rPr>
  </w:style>
  <w:style w:type="character" w:customStyle="1" w:styleId="HTMLAddressChar">
    <w:name w:val="HTML Address Char"/>
    <w:basedOn w:val="DefaultParagraphFont"/>
    <w:link w:val="HTMLAddress"/>
    <w:uiPriority w:val="99"/>
    <w:semiHidden/>
    <w:locked/>
    <w:rsid w:val="00AB5E4A"/>
    <w:rPr>
      <w:rFonts w:cs="Times New Roman"/>
      <w:i/>
      <w:iCs/>
    </w:rPr>
  </w:style>
  <w:style w:type="paragraph" w:styleId="HTMLPreformatted">
    <w:name w:val="HTML Preformatted"/>
    <w:basedOn w:val="Normal"/>
    <w:link w:val="HTMLPreformattedChar"/>
    <w:uiPriority w:val="99"/>
    <w:rsid w:val="00A2137A"/>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AB5E4A"/>
    <w:rPr>
      <w:rFonts w:ascii="Courier New" w:hAnsi="Courier New" w:cs="Courier New"/>
      <w:sz w:val="20"/>
      <w:szCs w:val="20"/>
    </w:rPr>
  </w:style>
  <w:style w:type="paragraph" w:styleId="Index1">
    <w:name w:val="index 1"/>
    <w:basedOn w:val="Normal"/>
    <w:next w:val="Normal"/>
    <w:autoRedefine/>
    <w:uiPriority w:val="99"/>
    <w:semiHidden/>
    <w:rsid w:val="00A2137A"/>
    <w:pPr>
      <w:ind w:left="200" w:hanging="200"/>
    </w:pPr>
  </w:style>
  <w:style w:type="paragraph" w:styleId="Index2">
    <w:name w:val="index 2"/>
    <w:basedOn w:val="Normal"/>
    <w:next w:val="Normal"/>
    <w:autoRedefine/>
    <w:uiPriority w:val="99"/>
    <w:semiHidden/>
    <w:rsid w:val="00A2137A"/>
    <w:pPr>
      <w:ind w:left="400" w:hanging="200"/>
    </w:pPr>
  </w:style>
  <w:style w:type="paragraph" w:styleId="Index3">
    <w:name w:val="index 3"/>
    <w:basedOn w:val="Normal"/>
    <w:next w:val="Normal"/>
    <w:autoRedefine/>
    <w:uiPriority w:val="99"/>
    <w:semiHidden/>
    <w:rsid w:val="00A2137A"/>
    <w:pPr>
      <w:ind w:left="600" w:hanging="200"/>
    </w:pPr>
  </w:style>
  <w:style w:type="paragraph" w:styleId="Index4">
    <w:name w:val="index 4"/>
    <w:basedOn w:val="Normal"/>
    <w:next w:val="Normal"/>
    <w:autoRedefine/>
    <w:uiPriority w:val="99"/>
    <w:semiHidden/>
    <w:rsid w:val="00A2137A"/>
    <w:pPr>
      <w:ind w:left="800" w:hanging="200"/>
    </w:pPr>
  </w:style>
  <w:style w:type="paragraph" w:styleId="Index5">
    <w:name w:val="index 5"/>
    <w:basedOn w:val="Normal"/>
    <w:next w:val="Normal"/>
    <w:autoRedefine/>
    <w:uiPriority w:val="99"/>
    <w:semiHidden/>
    <w:rsid w:val="00A2137A"/>
    <w:pPr>
      <w:ind w:left="1000" w:hanging="200"/>
    </w:pPr>
  </w:style>
  <w:style w:type="paragraph" w:styleId="Index6">
    <w:name w:val="index 6"/>
    <w:basedOn w:val="Normal"/>
    <w:next w:val="Normal"/>
    <w:autoRedefine/>
    <w:uiPriority w:val="99"/>
    <w:semiHidden/>
    <w:rsid w:val="00A2137A"/>
    <w:pPr>
      <w:ind w:left="1200" w:hanging="200"/>
    </w:pPr>
  </w:style>
  <w:style w:type="paragraph" w:styleId="Index7">
    <w:name w:val="index 7"/>
    <w:basedOn w:val="Normal"/>
    <w:next w:val="Normal"/>
    <w:autoRedefine/>
    <w:uiPriority w:val="99"/>
    <w:semiHidden/>
    <w:rsid w:val="00A2137A"/>
    <w:pPr>
      <w:ind w:left="1400" w:hanging="200"/>
    </w:pPr>
  </w:style>
  <w:style w:type="paragraph" w:styleId="Index8">
    <w:name w:val="index 8"/>
    <w:basedOn w:val="Normal"/>
    <w:next w:val="Normal"/>
    <w:autoRedefine/>
    <w:uiPriority w:val="99"/>
    <w:semiHidden/>
    <w:rsid w:val="00A2137A"/>
    <w:pPr>
      <w:ind w:left="1600" w:hanging="200"/>
    </w:pPr>
  </w:style>
  <w:style w:type="paragraph" w:styleId="Index9">
    <w:name w:val="index 9"/>
    <w:basedOn w:val="Normal"/>
    <w:next w:val="Normal"/>
    <w:autoRedefine/>
    <w:uiPriority w:val="99"/>
    <w:semiHidden/>
    <w:rsid w:val="00A2137A"/>
    <w:pPr>
      <w:ind w:left="1800" w:hanging="200"/>
    </w:pPr>
  </w:style>
  <w:style w:type="paragraph" w:styleId="IndexHeading">
    <w:name w:val="index heading"/>
    <w:basedOn w:val="Normal"/>
    <w:next w:val="Index1"/>
    <w:uiPriority w:val="99"/>
    <w:semiHidden/>
    <w:rsid w:val="00A2137A"/>
    <w:rPr>
      <w:rFonts w:ascii="Arial" w:hAnsi="Arial" w:cs="Arial"/>
      <w:b/>
      <w:bCs/>
    </w:rPr>
  </w:style>
  <w:style w:type="paragraph" w:styleId="List">
    <w:name w:val="List"/>
    <w:basedOn w:val="Normal"/>
    <w:uiPriority w:val="99"/>
    <w:rsid w:val="00A2137A"/>
    <w:pPr>
      <w:ind w:left="360" w:hanging="360"/>
    </w:pPr>
  </w:style>
  <w:style w:type="paragraph" w:styleId="MacroText">
    <w:name w:val="macro"/>
    <w:link w:val="MacroTextChar"/>
    <w:uiPriority w:val="99"/>
    <w:semiHidden/>
    <w:rsid w:val="00A2137A"/>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sz w:val="20"/>
      <w:szCs w:val="20"/>
    </w:rPr>
  </w:style>
  <w:style w:type="character" w:customStyle="1" w:styleId="MacroTextChar">
    <w:name w:val="Macro Text Char"/>
    <w:basedOn w:val="DefaultParagraphFont"/>
    <w:link w:val="MacroText"/>
    <w:uiPriority w:val="99"/>
    <w:semiHidden/>
    <w:locked/>
    <w:rsid w:val="00AB5E4A"/>
    <w:rPr>
      <w:rFonts w:ascii="Courier New" w:hAnsi="Courier New" w:cs="Courier New"/>
      <w:lang w:val="en-US" w:eastAsia="en-US" w:bidi="ar-SA"/>
    </w:rPr>
  </w:style>
  <w:style w:type="paragraph" w:styleId="MessageHeader">
    <w:name w:val="Message Header"/>
    <w:basedOn w:val="Normal"/>
    <w:link w:val="MessageHeaderChar"/>
    <w:uiPriority w:val="99"/>
    <w:rsid w:val="00A213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AB5E4A"/>
    <w:rPr>
      <w:rFonts w:ascii="Cambria" w:hAnsi="Cambria" w:cs="Times New Roman"/>
      <w:sz w:val="24"/>
      <w:szCs w:val="24"/>
      <w:shd w:val="pct20" w:color="auto" w:fill="auto"/>
    </w:rPr>
  </w:style>
  <w:style w:type="paragraph" w:styleId="NormalWeb">
    <w:name w:val="Normal (Web)"/>
    <w:basedOn w:val="Normal"/>
    <w:rsid w:val="00A2137A"/>
    <w:rPr>
      <w:sz w:val="24"/>
      <w:szCs w:val="24"/>
    </w:rPr>
  </w:style>
  <w:style w:type="paragraph" w:styleId="NormalIndent">
    <w:name w:val="Normal Indent"/>
    <w:basedOn w:val="Normal"/>
    <w:uiPriority w:val="99"/>
    <w:rsid w:val="00A2137A"/>
    <w:pPr>
      <w:ind w:left="720"/>
    </w:pPr>
  </w:style>
  <w:style w:type="paragraph" w:styleId="NoteHeading">
    <w:name w:val="Note Heading"/>
    <w:basedOn w:val="Normal"/>
    <w:next w:val="Normal"/>
    <w:link w:val="NoteHeadingChar"/>
    <w:uiPriority w:val="99"/>
    <w:rsid w:val="00A2137A"/>
  </w:style>
  <w:style w:type="character" w:customStyle="1" w:styleId="NoteHeadingChar">
    <w:name w:val="Note Heading Char"/>
    <w:basedOn w:val="DefaultParagraphFont"/>
    <w:link w:val="NoteHeading"/>
    <w:uiPriority w:val="99"/>
    <w:semiHidden/>
    <w:locked/>
    <w:rsid w:val="00AB5E4A"/>
    <w:rPr>
      <w:rFonts w:cs="Times New Roman"/>
    </w:rPr>
  </w:style>
  <w:style w:type="paragraph" w:styleId="PlainText">
    <w:name w:val="Plain Text"/>
    <w:basedOn w:val="Normal"/>
    <w:link w:val="PlainTextChar"/>
    <w:uiPriority w:val="99"/>
    <w:rsid w:val="00A2137A"/>
    <w:rPr>
      <w:rFonts w:ascii="Courier New" w:hAnsi="Courier New" w:cs="Courier New"/>
    </w:rPr>
  </w:style>
  <w:style w:type="character" w:customStyle="1" w:styleId="PlainTextChar">
    <w:name w:val="Plain Text Char"/>
    <w:basedOn w:val="DefaultParagraphFont"/>
    <w:link w:val="PlainText"/>
    <w:uiPriority w:val="99"/>
    <w:locked/>
    <w:rsid w:val="00A2137A"/>
    <w:rPr>
      <w:rFonts w:ascii="Courier New" w:hAnsi="Courier New" w:cs="Courier New"/>
      <w:sz w:val="22"/>
      <w:szCs w:val="22"/>
    </w:rPr>
  </w:style>
  <w:style w:type="paragraph" w:styleId="Salutation">
    <w:name w:val="Salutation"/>
    <w:basedOn w:val="Normal"/>
    <w:next w:val="Normal"/>
    <w:link w:val="SalutationChar"/>
    <w:uiPriority w:val="99"/>
    <w:rsid w:val="00A2137A"/>
  </w:style>
  <w:style w:type="character" w:customStyle="1" w:styleId="SalutationChar">
    <w:name w:val="Salutation Char"/>
    <w:basedOn w:val="DefaultParagraphFont"/>
    <w:link w:val="Salutation"/>
    <w:uiPriority w:val="99"/>
    <w:semiHidden/>
    <w:locked/>
    <w:rsid w:val="00AB5E4A"/>
    <w:rPr>
      <w:rFonts w:cs="Times New Roman"/>
    </w:rPr>
  </w:style>
  <w:style w:type="paragraph" w:styleId="Signature">
    <w:name w:val="Signature"/>
    <w:basedOn w:val="Normal"/>
    <w:link w:val="SignatureChar"/>
    <w:uiPriority w:val="99"/>
    <w:rsid w:val="00A2137A"/>
    <w:pPr>
      <w:ind w:left="4320"/>
    </w:pPr>
  </w:style>
  <w:style w:type="character" w:customStyle="1" w:styleId="SignatureChar">
    <w:name w:val="Signature Char"/>
    <w:basedOn w:val="DefaultParagraphFont"/>
    <w:link w:val="Signature"/>
    <w:uiPriority w:val="99"/>
    <w:semiHidden/>
    <w:locked/>
    <w:rsid w:val="00AB5E4A"/>
    <w:rPr>
      <w:rFonts w:cs="Times New Roman"/>
    </w:rPr>
  </w:style>
  <w:style w:type="paragraph" w:styleId="TableofAuthorities">
    <w:name w:val="table of authorities"/>
    <w:basedOn w:val="Normal"/>
    <w:next w:val="Normal"/>
    <w:uiPriority w:val="99"/>
    <w:semiHidden/>
    <w:rsid w:val="00A2137A"/>
    <w:pPr>
      <w:ind w:left="200" w:hanging="200"/>
    </w:pPr>
  </w:style>
  <w:style w:type="paragraph" w:styleId="TableofFigures">
    <w:name w:val="table of figures"/>
    <w:basedOn w:val="Normal"/>
    <w:next w:val="Normal"/>
    <w:uiPriority w:val="99"/>
    <w:semiHidden/>
    <w:rsid w:val="00A2137A"/>
  </w:style>
  <w:style w:type="paragraph" w:styleId="TOAHeading">
    <w:name w:val="toa heading"/>
    <w:basedOn w:val="Normal"/>
    <w:next w:val="Normal"/>
    <w:uiPriority w:val="99"/>
    <w:semiHidden/>
    <w:rsid w:val="00A2137A"/>
    <w:pPr>
      <w:spacing w:before="120"/>
    </w:pPr>
    <w:rPr>
      <w:rFonts w:ascii="Arial" w:hAnsi="Arial" w:cs="Arial"/>
      <w:b/>
      <w:bCs/>
      <w:sz w:val="24"/>
      <w:szCs w:val="24"/>
    </w:rPr>
  </w:style>
  <w:style w:type="paragraph" w:styleId="TOC1">
    <w:name w:val="toc 1"/>
    <w:basedOn w:val="Normal"/>
    <w:next w:val="Normal"/>
    <w:autoRedefine/>
    <w:uiPriority w:val="99"/>
    <w:semiHidden/>
    <w:rsid w:val="00A2137A"/>
  </w:style>
  <w:style w:type="paragraph" w:styleId="TOC2">
    <w:name w:val="toc 2"/>
    <w:basedOn w:val="Normal"/>
    <w:next w:val="Normal"/>
    <w:autoRedefine/>
    <w:uiPriority w:val="99"/>
    <w:semiHidden/>
    <w:rsid w:val="00A2137A"/>
    <w:pPr>
      <w:ind w:left="200"/>
    </w:pPr>
  </w:style>
  <w:style w:type="paragraph" w:styleId="TOC3">
    <w:name w:val="toc 3"/>
    <w:basedOn w:val="Normal"/>
    <w:next w:val="Normal"/>
    <w:autoRedefine/>
    <w:uiPriority w:val="99"/>
    <w:semiHidden/>
    <w:rsid w:val="00A2137A"/>
    <w:pPr>
      <w:ind w:left="400"/>
    </w:pPr>
  </w:style>
  <w:style w:type="paragraph" w:styleId="TOC4">
    <w:name w:val="toc 4"/>
    <w:basedOn w:val="Normal"/>
    <w:next w:val="Normal"/>
    <w:autoRedefine/>
    <w:uiPriority w:val="99"/>
    <w:semiHidden/>
    <w:rsid w:val="00A2137A"/>
    <w:pPr>
      <w:ind w:left="600"/>
    </w:pPr>
  </w:style>
  <w:style w:type="paragraph" w:styleId="TOC5">
    <w:name w:val="toc 5"/>
    <w:basedOn w:val="Normal"/>
    <w:next w:val="Normal"/>
    <w:autoRedefine/>
    <w:uiPriority w:val="99"/>
    <w:semiHidden/>
    <w:rsid w:val="00A2137A"/>
    <w:pPr>
      <w:ind w:left="800"/>
    </w:pPr>
  </w:style>
  <w:style w:type="paragraph" w:styleId="TOC6">
    <w:name w:val="toc 6"/>
    <w:basedOn w:val="Normal"/>
    <w:next w:val="Normal"/>
    <w:autoRedefine/>
    <w:uiPriority w:val="99"/>
    <w:semiHidden/>
    <w:rsid w:val="00A2137A"/>
    <w:pPr>
      <w:ind w:left="1000"/>
    </w:pPr>
  </w:style>
  <w:style w:type="paragraph" w:styleId="TOC7">
    <w:name w:val="toc 7"/>
    <w:basedOn w:val="Normal"/>
    <w:next w:val="Normal"/>
    <w:autoRedefine/>
    <w:uiPriority w:val="99"/>
    <w:semiHidden/>
    <w:rsid w:val="00A2137A"/>
    <w:pPr>
      <w:ind w:left="1200"/>
    </w:pPr>
  </w:style>
  <w:style w:type="paragraph" w:styleId="TOC8">
    <w:name w:val="toc 8"/>
    <w:basedOn w:val="Normal"/>
    <w:next w:val="Normal"/>
    <w:autoRedefine/>
    <w:uiPriority w:val="99"/>
    <w:semiHidden/>
    <w:rsid w:val="00A2137A"/>
    <w:pPr>
      <w:ind w:left="1400"/>
    </w:pPr>
  </w:style>
  <w:style w:type="paragraph" w:styleId="TOC9">
    <w:name w:val="toc 9"/>
    <w:basedOn w:val="Normal"/>
    <w:next w:val="Normal"/>
    <w:autoRedefine/>
    <w:uiPriority w:val="99"/>
    <w:semiHidden/>
    <w:rsid w:val="00A2137A"/>
    <w:pPr>
      <w:ind w:left="1600"/>
    </w:pPr>
  </w:style>
  <w:style w:type="paragraph" w:customStyle="1" w:styleId="LML1">
    <w:name w:val="LML 1"/>
    <w:basedOn w:val="Normal"/>
    <w:next w:val="BodyText"/>
    <w:uiPriority w:val="99"/>
    <w:rsid w:val="00A2137A"/>
    <w:pPr>
      <w:keepNext/>
      <w:numPr>
        <w:numId w:val="1"/>
      </w:numPr>
      <w:spacing w:after="220"/>
      <w:outlineLvl w:val="0"/>
    </w:pPr>
    <w:rPr>
      <w:rFonts w:ascii="Times New Roman Bold" w:hAnsi="Times New Roman Bold"/>
      <w:b/>
    </w:rPr>
  </w:style>
  <w:style w:type="paragraph" w:customStyle="1" w:styleId="LML2">
    <w:name w:val="LML 2"/>
    <w:basedOn w:val="Normal"/>
    <w:next w:val="BodyText"/>
    <w:uiPriority w:val="99"/>
    <w:rsid w:val="00A2137A"/>
    <w:pPr>
      <w:numPr>
        <w:ilvl w:val="1"/>
        <w:numId w:val="1"/>
      </w:numPr>
      <w:spacing w:after="220"/>
      <w:outlineLvl w:val="1"/>
    </w:pPr>
  </w:style>
  <w:style w:type="paragraph" w:customStyle="1" w:styleId="LML3">
    <w:name w:val="LML 3"/>
    <w:basedOn w:val="Normal"/>
    <w:next w:val="BodyText"/>
    <w:uiPriority w:val="99"/>
    <w:rsid w:val="00A2137A"/>
    <w:pPr>
      <w:numPr>
        <w:ilvl w:val="2"/>
        <w:numId w:val="1"/>
      </w:numPr>
      <w:spacing w:after="220"/>
      <w:outlineLvl w:val="2"/>
    </w:pPr>
  </w:style>
  <w:style w:type="paragraph" w:customStyle="1" w:styleId="LML4">
    <w:name w:val="LML 4"/>
    <w:basedOn w:val="Normal"/>
    <w:next w:val="BodyText"/>
    <w:uiPriority w:val="99"/>
    <w:rsid w:val="00A2137A"/>
    <w:pPr>
      <w:numPr>
        <w:ilvl w:val="3"/>
        <w:numId w:val="1"/>
      </w:numPr>
      <w:spacing w:after="220"/>
      <w:outlineLvl w:val="3"/>
    </w:pPr>
  </w:style>
  <w:style w:type="paragraph" w:customStyle="1" w:styleId="LML5">
    <w:name w:val="LML 5"/>
    <w:basedOn w:val="Normal"/>
    <w:next w:val="BodyText"/>
    <w:uiPriority w:val="99"/>
    <w:rsid w:val="00A2137A"/>
    <w:pPr>
      <w:numPr>
        <w:ilvl w:val="4"/>
        <w:numId w:val="1"/>
      </w:numPr>
      <w:spacing w:after="220"/>
      <w:outlineLvl w:val="4"/>
    </w:pPr>
  </w:style>
  <w:style w:type="paragraph" w:customStyle="1" w:styleId="LML6">
    <w:name w:val="LML 6"/>
    <w:basedOn w:val="Normal"/>
    <w:next w:val="BodyText"/>
    <w:uiPriority w:val="99"/>
    <w:rsid w:val="00A2137A"/>
    <w:pPr>
      <w:numPr>
        <w:ilvl w:val="5"/>
        <w:numId w:val="1"/>
      </w:numPr>
      <w:spacing w:after="220"/>
      <w:outlineLvl w:val="5"/>
    </w:pPr>
  </w:style>
  <w:style w:type="paragraph" w:customStyle="1" w:styleId="LML7">
    <w:name w:val="LML 7"/>
    <w:basedOn w:val="Normal"/>
    <w:next w:val="BodyText"/>
    <w:uiPriority w:val="99"/>
    <w:rsid w:val="00A2137A"/>
    <w:pPr>
      <w:numPr>
        <w:ilvl w:val="6"/>
        <w:numId w:val="1"/>
      </w:numPr>
      <w:spacing w:after="220"/>
      <w:outlineLvl w:val="6"/>
    </w:pPr>
  </w:style>
  <w:style w:type="paragraph" w:customStyle="1" w:styleId="LML8">
    <w:name w:val="LML 8"/>
    <w:basedOn w:val="Normal"/>
    <w:next w:val="BodyText"/>
    <w:uiPriority w:val="99"/>
    <w:rsid w:val="00A2137A"/>
    <w:pPr>
      <w:numPr>
        <w:ilvl w:val="7"/>
        <w:numId w:val="1"/>
      </w:numPr>
      <w:outlineLvl w:val="7"/>
    </w:pPr>
  </w:style>
  <w:style w:type="paragraph" w:customStyle="1" w:styleId="LML9">
    <w:name w:val="LML 9"/>
    <w:basedOn w:val="Normal"/>
    <w:next w:val="BodyText"/>
    <w:uiPriority w:val="99"/>
    <w:rsid w:val="00A2137A"/>
    <w:pPr>
      <w:numPr>
        <w:ilvl w:val="8"/>
        <w:numId w:val="1"/>
      </w:numPr>
      <w:outlineLvl w:val="8"/>
    </w:pPr>
  </w:style>
  <w:style w:type="paragraph" w:customStyle="1" w:styleId="10spCenterednospaceafter">
    <w:name w:val="_1.0sp Centered (no space after)"/>
    <w:basedOn w:val="Normal"/>
    <w:uiPriority w:val="99"/>
    <w:rsid w:val="00A2137A"/>
    <w:pPr>
      <w:suppressAutoHyphens/>
      <w:adjustRightInd/>
      <w:spacing w:after="0"/>
      <w:jc w:val="center"/>
      <w:textAlignment w:val="auto"/>
    </w:pPr>
    <w:rPr>
      <w:sz w:val="24"/>
      <w:szCs w:val="20"/>
    </w:rPr>
  </w:style>
  <w:style w:type="character" w:customStyle="1" w:styleId="BodyTextChar1">
    <w:name w:val="Body Text Char1"/>
    <w:aliases w:val="bt Char2"/>
    <w:basedOn w:val="DefaultParagraphFont"/>
    <w:uiPriority w:val="99"/>
    <w:rsid w:val="00A2137A"/>
    <w:rPr>
      <w:rFonts w:cs="Times New Roman"/>
      <w:lang w:val="en-US" w:eastAsia="en-US" w:bidi="ar-SA"/>
    </w:rPr>
  </w:style>
  <w:style w:type="paragraph" w:customStyle="1" w:styleId="Legal31">
    <w:name w:val="Legal3 1"/>
    <w:basedOn w:val="Normal"/>
    <w:next w:val="BodyText"/>
    <w:uiPriority w:val="99"/>
    <w:rsid w:val="00A2137A"/>
    <w:pPr>
      <w:keepNext/>
      <w:numPr>
        <w:numId w:val="2"/>
      </w:numPr>
      <w:outlineLvl w:val="0"/>
    </w:pPr>
    <w:rPr>
      <w:b/>
      <w:kern w:val="28"/>
      <w:szCs w:val="24"/>
    </w:rPr>
  </w:style>
  <w:style w:type="paragraph" w:customStyle="1" w:styleId="Legal32">
    <w:name w:val="Legal3 2"/>
    <w:basedOn w:val="Normal"/>
    <w:next w:val="BodyText"/>
    <w:uiPriority w:val="99"/>
    <w:rsid w:val="00A2137A"/>
    <w:pPr>
      <w:numPr>
        <w:ilvl w:val="1"/>
        <w:numId w:val="2"/>
      </w:numPr>
      <w:outlineLvl w:val="1"/>
    </w:pPr>
    <w:rPr>
      <w:szCs w:val="24"/>
    </w:rPr>
  </w:style>
  <w:style w:type="paragraph" w:customStyle="1" w:styleId="Legal33">
    <w:name w:val="Legal3 3"/>
    <w:basedOn w:val="Normal"/>
    <w:next w:val="BodyText"/>
    <w:uiPriority w:val="99"/>
    <w:rsid w:val="00A2137A"/>
    <w:pPr>
      <w:numPr>
        <w:ilvl w:val="2"/>
        <w:numId w:val="2"/>
      </w:numPr>
      <w:outlineLvl w:val="2"/>
    </w:pPr>
    <w:rPr>
      <w:szCs w:val="24"/>
    </w:rPr>
  </w:style>
  <w:style w:type="paragraph" w:customStyle="1" w:styleId="Legal34">
    <w:name w:val="Legal3 4"/>
    <w:basedOn w:val="Normal"/>
    <w:next w:val="BodyText"/>
    <w:uiPriority w:val="99"/>
    <w:rsid w:val="00A2137A"/>
    <w:pPr>
      <w:numPr>
        <w:ilvl w:val="3"/>
        <w:numId w:val="2"/>
      </w:numPr>
      <w:outlineLvl w:val="3"/>
    </w:pPr>
    <w:rPr>
      <w:szCs w:val="24"/>
    </w:rPr>
  </w:style>
  <w:style w:type="paragraph" w:customStyle="1" w:styleId="Legal35">
    <w:name w:val="Legal3 5"/>
    <w:basedOn w:val="Normal"/>
    <w:next w:val="BodyText"/>
    <w:uiPriority w:val="99"/>
    <w:rsid w:val="00A2137A"/>
    <w:pPr>
      <w:numPr>
        <w:ilvl w:val="4"/>
        <w:numId w:val="2"/>
      </w:numPr>
      <w:spacing w:before="240"/>
      <w:outlineLvl w:val="4"/>
    </w:pPr>
    <w:rPr>
      <w:szCs w:val="24"/>
    </w:rPr>
  </w:style>
  <w:style w:type="paragraph" w:customStyle="1" w:styleId="Legal36">
    <w:name w:val="Legal3 6"/>
    <w:basedOn w:val="Normal"/>
    <w:next w:val="BodyText"/>
    <w:uiPriority w:val="99"/>
    <w:rsid w:val="00A2137A"/>
    <w:pPr>
      <w:numPr>
        <w:ilvl w:val="5"/>
        <w:numId w:val="2"/>
      </w:numPr>
      <w:spacing w:before="240"/>
      <w:outlineLvl w:val="5"/>
    </w:pPr>
    <w:rPr>
      <w:szCs w:val="24"/>
    </w:rPr>
  </w:style>
  <w:style w:type="paragraph" w:customStyle="1" w:styleId="Legal37">
    <w:name w:val="Legal3 7"/>
    <w:basedOn w:val="Normal"/>
    <w:next w:val="BodyText"/>
    <w:uiPriority w:val="99"/>
    <w:rsid w:val="00A2137A"/>
    <w:pPr>
      <w:numPr>
        <w:ilvl w:val="6"/>
        <w:numId w:val="2"/>
      </w:numPr>
      <w:spacing w:before="240"/>
      <w:outlineLvl w:val="6"/>
    </w:pPr>
    <w:rPr>
      <w:szCs w:val="24"/>
    </w:rPr>
  </w:style>
  <w:style w:type="paragraph" w:customStyle="1" w:styleId="Legal38">
    <w:name w:val="Legal3 8"/>
    <w:basedOn w:val="Normal"/>
    <w:next w:val="BodyText"/>
    <w:uiPriority w:val="99"/>
    <w:rsid w:val="00A2137A"/>
    <w:pPr>
      <w:numPr>
        <w:ilvl w:val="7"/>
        <w:numId w:val="2"/>
      </w:numPr>
      <w:spacing w:before="240"/>
      <w:outlineLvl w:val="7"/>
    </w:pPr>
    <w:rPr>
      <w:szCs w:val="24"/>
    </w:rPr>
  </w:style>
  <w:style w:type="paragraph" w:customStyle="1" w:styleId="Legal39">
    <w:name w:val="Legal3 9"/>
    <w:basedOn w:val="Normal"/>
    <w:next w:val="BodyText"/>
    <w:uiPriority w:val="99"/>
    <w:rsid w:val="00A2137A"/>
    <w:pPr>
      <w:numPr>
        <w:ilvl w:val="8"/>
        <w:numId w:val="2"/>
      </w:numPr>
      <w:spacing w:before="240" w:after="60"/>
      <w:outlineLvl w:val="8"/>
    </w:pPr>
    <w:rPr>
      <w:b/>
      <w:i/>
      <w:szCs w:val="24"/>
    </w:rPr>
  </w:style>
  <w:style w:type="character" w:customStyle="1" w:styleId="Legal32Char">
    <w:name w:val="Legal3 2 Char"/>
    <w:basedOn w:val="DefaultParagraphFont"/>
    <w:uiPriority w:val="99"/>
    <w:rsid w:val="00A2137A"/>
    <w:rPr>
      <w:rFonts w:cs="Times New Roman"/>
      <w:sz w:val="24"/>
      <w:szCs w:val="24"/>
      <w:lang w:val="en-US" w:eastAsia="en-US" w:bidi="ar-SA"/>
    </w:rPr>
  </w:style>
  <w:style w:type="character" w:customStyle="1" w:styleId="btCharChar">
    <w:name w:val="bt Char Char"/>
    <w:basedOn w:val="DefaultParagraphFont"/>
    <w:uiPriority w:val="99"/>
    <w:rsid w:val="00A2137A"/>
    <w:rPr>
      <w:rFonts w:cs="Times New Roman"/>
      <w:lang w:val="en-US" w:eastAsia="en-US" w:bidi="ar-SA"/>
    </w:rPr>
  </w:style>
  <w:style w:type="character" w:customStyle="1" w:styleId="btCharChar1">
    <w:name w:val="bt Char Char1"/>
    <w:basedOn w:val="DefaultParagraphFont"/>
    <w:uiPriority w:val="99"/>
    <w:rsid w:val="00A2137A"/>
    <w:rPr>
      <w:rFonts w:cs="Times New Roman"/>
      <w:lang w:val="en-US" w:eastAsia="en-US" w:bidi="ar-SA"/>
    </w:rPr>
  </w:style>
  <w:style w:type="character" w:customStyle="1" w:styleId="btCharChar2">
    <w:name w:val="bt Char Char2"/>
    <w:basedOn w:val="DefaultParagraphFont"/>
    <w:uiPriority w:val="99"/>
    <w:rsid w:val="00A2137A"/>
    <w:rPr>
      <w:rFonts w:cs="Times New Roman"/>
      <w:lang w:val="en-US" w:eastAsia="en-US" w:bidi="ar-SA"/>
    </w:rPr>
  </w:style>
  <w:style w:type="paragraph" w:customStyle="1" w:styleId="FooterRightAligned">
    <w:name w:val="_Footer Right Aligned"/>
    <w:basedOn w:val="Normal"/>
    <w:uiPriority w:val="99"/>
    <w:rsid w:val="00A2137A"/>
    <w:pPr>
      <w:suppressAutoHyphens/>
      <w:adjustRightInd/>
      <w:spacing w:after="0"/>
      <w:jc w:val="right"/>
      <w:textAlignment w:val="auto"/>
    </w:pPr>
    <w:rPr>
      <w:sz w:val="16"/>
      <w:szCs w:val="16"/>
    </w:rPr>
  </w:style>
  <w:style w:type="paragraph" w:customStyle="1" w:styleId="FooterLeftAligned">
    <w:name w:val="_Footer Left Aligned"/>
    <w:basedOn w:val="Normal"/>
    <w:uiPriority w:val="99"/>
    <w:rsid w:val="00A2137A"/>
    <w:pPr>
      <w:suppressAutoHyphens/>
      <w:adjustRightInd/>
      <w:spacing w:after="0"/>
      <w:jc w:val="left"/>
      <w:textAlignment w:val="auto"/>
    </w:pPr>
    <w:rPr>
      <w:sz w:val="16"/>
      <w:szCs w:val="16"/>
    </w:rPr>
  </w:style>
  <w:style w:type="paragraph" w:customStyle="1" w:styleId="FooterFiller">
    <w:name w:val="_Footer Filler"/>
    <w:basedOn w:val="Normal"/>
    <w:uiPriority w:val="99"/>
    <w:rsid w:val="00A2137A"/>
    <w:pPr>
      <w:suppressAutoHyphens/>
      <w:adjustRightInd/>
      <w:spacing w:after="0"/>
      <w:jc w:val="left"/>
      <w:textAlignment w:val="auto"/>
    </w:pPr>
    <w:rPr>
      <w:sz w:val="4"/>
      <w:szCs w:val="4"/>
    </w:rPr>
  </w:style>
  <w:style w:type="paragraph" w:customStyle="1" w:styleId="FooterCenterAligned">
    <w:name w:val="_Footer Center Aligned"/>
    <w:basedOn w:val="Normal"/>
    <w:uiPriority w:val="99"/>
    <w:rsid w:val="00A2137A"/>
    <w:pPr>
      <w:suppressAutoHyphens/>
      <w:adjustRightInd/>
      <w:spacing w:after="0"/>
      <w:jc w:val="center"/>
      <w:textAlignment w:val="auto"/>
    </w:pPr>
    <w:rPr>
      <w:sz w:val="16"/>
      <w:szCs w:val="20"/>
    </w:rPr>
  </w:style>
  <w:style w:type="paragraph" w:customStyle="1" w:styleId="DocumentTitle">
    <w:name w:val="Document Title"/>
    <w:basedOn w:val="Normal"/>
    <w:uiPriority w:val="99"/>
    <w:rsid w:val="00A2137A"/>
    <w:pPr>
      <w:jc w:val="center"/>
    </w:pPr>
    <w:rPr>
      <w:b/>
      <w:sz w:val="24"/>
    </w:rPr>
  </w:style>
  <w:style w:type="paragraph" w:customStyle="1" w:styleId="OpeningParagraphs">
    <w:name w:val="Opening Paragraphs"/>
    <w:basedOn w:val="Normal"/>
    <w:uiPriority w:val="99"/>
    <w:rsid w:val="00A2137A"/>
    <w:pPr>
      <w:ind w:firstLine="1440"/>
    </w:pPr>
  </w:style>
  <w:style w:type="paragraph" w:customStyle="1" w:styleId="Centeredunderlined">
    <w:name w:val="Centered underlined"/>
    <w:basedOn w:val="OpeningParagraphs"/>
    <w:uiPriority w:val="99"/>
    <w:rsid w:val="00A2137A"/>
    <w:pPr>
      <w:jc w:val="center"/>
    </w:pPr>
    <w:rPr>
      <w:b/>
      <w:u w:val="single"/>
    </w:rPr>
  </w:style>
  <w:style w:type="paragraph" w:customStyle="1" w:styleId="FirstParagraph">
    <w:name w:val="First Paragraph"/>
    <w:basedOn w:val="OpeningParagraphs"/>
    <w:uiPriority w:val="99"/>
    <w:rsid w:val="00A2137A"/>
    <w:pPr>
      <w:ind w:firstLine="0"/>
    </w:pPr>
  </w:style>
  <w:style w:type="paragraph" w:customStyle="1" w:styleId="BodyText1">
    <w:name w:val="Body Text 1"/>
    <w:basedOn w:val="BodyText2"/>
    <w:uiPriority w:val="99"/>
    <w:rsid w:val="00A2137A"/>
    <w:pPr>
      <w:spacing w:line="240" w:lineRule="auto"/>
    </w:pPr>
  </w:style>
  <w:style w:type="paragraph" w:customStyle="1" w:styleId="HeaderA">
    <w:name w:val="Header A"/>
    <w:basedOn w:val="Normal"/>
    <w:uiPriority w:val="99"/>
    <w:rsid w:val="00A2137A"/>
    <w:rPr>
      <w:b/>
    </w:rPr>
  </w:style>
  <w:style w:type="paragraph" w:customStyle="1" w:styleId="bulletedtext">
    <w:name w:val="bulleted text"/>
    <w:basedOn w:val="Normal"/>
    <w:uiPriority w:val="99"/>
    <w:rsid w:val="00A2137A"/>
    <w:pPr>
      <w:numPr>
        <w:numId w:val="3"/>
      </w:numPr>
    </w:pPr>
  </w:style>
  <w:style w:type="character" w:customStyle="1" w:styleId="Legal34Char">
    <w:name w:val="Legal3 4 Char"/>
    <w:basedOn w:val="DefaultParagraphFont"/>
    <w:uiPriority w:val="99"/>
    <w:rsid w:val="00A2137A"/>
    <w:rPr>
      <w:rFonts w:cs="Times New Roman"/>
      <w:sz w:val="24"/>
      <w:szCs w:val="24"/>
      <w:lang w:val="en-US" w:eastAsia="en-US" w:bidi="ar-SA"/>
    </w:rPr>
  </w:style>
  <w:style w:type="character" w:customStyle="1" w:styleId="Legal35Char">
    <w:name w:val="Legal3 5 Char"/>
    <w:basedOn w:val="DefaultParagraphFont"/>
    <w:uiPriority w:val="99"/>
    <w:rsid w:val="00A2137A"/>
    <w:rPr>
      <w:rFonts w:cs="Times New Roman"/>
      <w:sz w:val="24"/>
      <w:szCs w:val="24"/>
      <w:lang w:val="en-US" w:eastAsia="en-US" w:bidi="ar-SA"/>
    </w:rPr>
  </w:style>
  <w:style w:type="character" w:styleId="CommentReference">
    <w:name w:val="annotation reference"/>
    <w:basedOn w:val="DefaultParagraphFont"/>
    <w:uiPriority w:val="99"/>
    <w:semiHidden/>
    <w:rsid w:val="00A2137A"/>
    <w:rPr>
      <w:rFonts w:cs="Times New Roman"/>
      <w:sz w:val="16"/>
      <w:szCs w:val="16"/>
    </w:rPr>
  </w:style>
  <w:style w:type="character" w:styleId="Emphasis">
    <w:name w:val="Emphasis"/>
    <w:basedOn w:val="DefaultParagraphFont"/>
    <w:uiPriority w:val="99"/>
    <w:qFormat/>
    <w:rsid w:val="00A2137A"/>
    <w:rPr>
      <w:rFonts w:cs="Times New Roman"/>
      <w:i/>
      <w:iCs/>
    </w:rPr>
  </w:style>
  <w:style w:type="character" w:styleId="EndnoteReference">
    <w:name w:val="endnote reference"/>
    <w:basedOn w:val="DefaultParagraphFont"/>
    <w:uiPriority w:val="99"/>
    <w:semiHidden/>
    <w:rsid w:val="00A2137A"/>
    <w:rPr>
      <w:rFonts w:cs="Times New Roman"/>
      <w:vertAlign w:val="superscript"/>
    </w:rPr>
  </w:style>
  <w:style w:type="character" w:styleId="FootnoteReference">
    <w:name w:val="footnote reference"/>
    <w:basedOn w:val="DefaultParagraphFont"/>
    <w:uiPriority w:val="99"/>
    <w:semiHidden/>
    <w:rsid w:val="00A2137A"/>
    <w:rPr>
      <w:rFonts w:cs="Times New Roman"/>
      <w:vertAlign w:val="superscript"/>
    </w:rPr>
  </w:style>
  <w:style w:type="character" w:styleId="HTMLAcronym">
    <w:name w:val="HTML Acronym"/>
    <w:basedOn w:val="DefaultParagraphFont"/>
    <w:uiPriority w:val="99"/>
    <w:rsid w:val="00A2137A"/>
    <w:rPr>
      <w:rFonts w:cs="Times New Roman"/>
    </w:rPr>
  </w:style>
  <w:style w:type="character" w:styleId="HTMLCite">
    <w:name w:val="HTML Cite"/>
    <w:basedOn w:val="DefaultParagraphFont"/>
    <w:uiPriority w:val="99"/>
    <w:rsid w:val="00A2137A"/>
    <w:rPr>
      <w:rFonts w:cs="Times New Roman"/>
      <w:i/>
      <w:iCs/>
    </w:rPr>
  </w:style>
  <w:style w:type="character" w:styleId="HTMLCode">
    <w:name w:val="HTML Code"/>
    <w:basedOn w:val="DefaultParagraphFont"/>
    <w:uiPriority w:val="99"/>
    <w:rsid w:val="00A2137A"/>
    <w:rPr>
      <w:rFonts w:ascii="Courier New" w:hAnsi="Courier New" w:cs="Courier New"/>
      <w:sz w:val="20"/>
      <w:szCs w:val="20"/>
    </w:rPr>
  </w:style>
  <w:style w:type="character" w:styleId="HTMLDefinition">
    <w:name w:val="HTML Definition"/>
    <w:basedOn w:val="DefaultParagraphFont"/>
    <w:uiPriority w:val="99"/>
    <w:rsid w:val="00A2137A"/>
    <w:rPr>
      <w:rFonts w:cs="Times New Roman"/>
      <w:i/>
      <w:iCs/>
    </w:rPr>
  </w:style>
  <w:style w:type="character" w:styleId="HTMLKeyboard">
    <w:name w:val="HTML Keyboard"/>
    <w:basedOn w:val="DefaultParagraphFont"/>
    <w:uiPriority w:val="99"/>
    <w:rsid w:val="00A2137A"/>
    <w:rPr>
      <w:rFonts w:ascii="Courier New" w:hAnsi="Courier New" w:cs="Courier New"/>
      <w:sz w:val="20"/>
      <w:szCs w:val="20"/>
    </w:rPr>
  </w:style>
  <w:style w:type="character" w:styleId="HTMLSample">
    <w:name w:val="HTML Sample"/>
    <w:basedOn w:val="DefaultParagraphFont"/>
    <w:uiPriority w:val="99"/>
    <w:rsid w:val="00A2137A"/>
    <w:rPr>
      <w:rFonts w:ascii="Courier New" w:hAnsi="Courier New" w:cs="Courier New"/>
    </w:rPr>
  </w:style>
  <w:style w:type="character" w:styleId="HTMLTypewriter">
    <w:name w:val="HTML Typewriter"/>
    <w:basedOn w:val="DefaultParagraphFont"/>
    <w:uiPriority w:val="99"/>
    <w:rsid w:val="00A2137A"/>
    <w:rPr>
      <w:rFonts w:ascii="Courier New" w:hAnsi="Courier New" w:cs="Courier New"/>
      <w:sz w:val="20"/>
      <w:szCs w:val="20"/>
    </w:rPr>
  </w:style>
  <w:style w:type="character" w:styleId="HTMLVariable">
    <w:name w:val="HTML Variable"/>
    <w:basedOn w:val="DefaultParagraphFont"/>
    <w:uiPriority w:val="99"/>
    <w:rsid w:val="00A2137A"/>
    <w:rPr>
      <w:rFonts w:cs="Times New Roman"/>
      <w:i/>
      <w:iCs/>
    </w:rPr>
  </w:style>
  <w:style w:type="character" w:styleId="LineNumber">
    <w:name w:val="line number"/>
    <w:basedOn w:val="DefaultParagraphFont"/>
    <w:uiPriority w:val="99"/>
    <w:rsid w:val="00A2137A"/>
    <w:rPr>
      <w:rFonts w:cs="Times New Roman"/>
    </w:rPr>
  </w:style>
  <w:style w:type="paragraph" w:styleId="List2">
    <w:name w:val="List 2"/>
    <w:basedOn w:val="Normal"/>
    <w:uiPriority w:val="99"/>
    <w:rsid w:val="00A2137A"/>
    <w:pPr>
      <w:ind w:left="720" w:hanging="360"/>
    </w:pPr>
  </w:style>
  <w:style w:type="paragraph" w:styleId="List3">
    <w:name w:val="List 3"/>
    <w:basedOn w:val="Normal"/>
    <w:uiPriority w:val="99"/>
    <w:rsid w:val="00A2137A"/>
    <w:pPr>
      <w:ind w:left="1080" w:hanging="360"/>
    </w:pPr>
  </w:style>
  <w:style w:type="paragraph" w:styleId="List4">
    <w:name w:val="List 4"/>
    <w:basedOn w:val="Normal"/>
    <w:uiPriority w:val="99"/>
    <w:rsid w:val="00A2137A"/>
    <w:pPr>
      <w:ind w:left="1440" w:hanging="360"/>
    </w:pPr>
  </w:style>
  <w:style w:type="paragraph" w:styleId="List5">
    <w:name w:val="List 5"/>
    <w:basedOn w:val="Normal"/>
    <w:uiPriority w:val="99"/>
    <w:rsid w:val="00A2137A"/>
    <w:pPr>
      <w:ind w:left="1800" w:hanging="360"/>
    </w:pPr>
  </w:style>
  <w:style w:type="paragraph" w:styleId="ListBullet2">
    <w:name w:val="List Bullet 2"/>
    <w:basedOn w:val="Normal"/>
    <w:autoRedefine/>
    <w:uiPriority w:val="99"/>
    <w:rsid w:val="00A2137A"/>
    <w:pPr>
      <w:tabs>
        <w:tab w:val="num" w:pos="720"/>
      </w:tabs>
      <w:ind w:left="720" w:hanging="360"/>
    </w:pPr>
  </w:style>
  <w:style w:type="paragraph" w:styleId="ListBullet3">
    <w:name w:val="List Bullet 3"/>
    <w:basedOn w:val="Normal"/>
    <w:autoRedefine/>
    <w:uiPriority w:val="99"/>
    <w:rsid w:val="00A2137A"/>
    <w:pPr>
      <w:tabs>
        <w:tab w:val="num" w:pos="1080"/>
      </w:tabs>
      <w:ind w:left="1080" w:hanging="360"/>
    </w:pPr>
  </w:style>
  <w:style w:type="paragraph" w:styleId="ListBullet4">
    <w:name w:val="List Bullet 4"/>
    <w:basedOn w:val="Normal"/>
    <w:autoRedefine/>
    <w:uiPriority w:val="99"/>
    <w:rsid w:val="00A2137A"/>
    <w:pPr>
      <w:tabs>
        <w:tab w:val="num" w:pos="1440"/>
      </w:tabs>
      <w:ind w:left="1440" w:hanging="360"/>
    </w:pPr>
  </w:style>
  <w:style w:type="paragraph" w:styleId="ListBullet5">
    <w:name w:val="List Bullet 5"/>
    <w:basedOn w:val="Normal"/>
    <w:autoRedefine/>
    <w:uiPriority w:val="99"/>
    <w:rsid w:val="00A2137A"/>
    <w:pPr>
      <w:tabs>
        <w:tab w:val="num" w:pos="1800"/>
      </w:tabs>
      <w:ind w:left="1800" w:hanging="360"/>
    </w:pPr>
  </w:style>
  <w:style w:type="paragraph" w:styleId="ListContinue">
    <w:name w:val="List Continue"/>
    <w:basedOn w:val="Normal"/>
    <w:uiPriority w:val="99"/>
    <w:rsid w:val="00A2137A"/>
    <w:pPr>
      <w:spacing w:after="120"/>
      <w:ind w:left="360"/>
    </w:pPr>
  </w:style>
  <w:style w:type="paragraph" w:styleId="ListContinue2">
    <w:name w:val="List Continue 2"/>
    <w:basedOn w:val="Normal"/>
    <w:uiPriority w:val="99"/>
    <w:rsid w:val="00A2137A"/>
    <w:pPr>
      <w:spacing w:after="120"/>
      <w:ind w:left="720"/>
    </w:pPr>
  </w:style>
  <w:style w:type="paragraph" w:styleId="ListContinue3">
    <w:name w:val="List Continue 3"/>
    <w:basedOn w:val="Normal"/>
    <w:uiPriority w:val="99"/>
    <w:rsid w:val="00A2137A"/>
    <w:pPr>
      <w:spacing w:after="120"/>
      <w:ind w:left="1080"/>
    </w:pPr>
  </w:style>
  <w:style w:type="paragraph" w:styleId="ListContinue4">
    <w:name w:val="List Continue 4"/>
    <w:basedOn w:val="Normal"/>
    <w:uiPriority w:val="99"/>
    <w:rsid w:val="00A2137A"/>
    <w:pPr>
      <w:spacing w:after="120"/>
      <w:ind w:left="1440"/>
    </w:pPr>
  </w:style>
  <w:style w:type="paragraph" w:styleId="ListContinue5">
    <w:name w:val="List Continue 5"/>
    <w:basedOn w:val="Normal"/>
    <w:uiPriority w:val="99"/>
    <w:rsid w:val="00A2137A"/>
    <w:pPr>
      <w:spacing w:after="120"/>
      <w:ind w:left="1800"/>
    </w:pPr>
  </w:style>
  <w:style w:type="paragraph" w:styleId="ListNumber">
    <w:name w:val="List Number"/>
    <w:basedOn w:val="Normal"/>
    <w:uiPriority w:val="99"/>
    <w:rsid w:val="00A2137A"/>
    <w:pPr>
      <w:tabs>
        <w:tab w:val="num" w:pos="360"/>
      </w:tabs>
      <w:ind w:left="360" w:hanging="360"/>
    </w:pPr>
  </w:style>
  <w:style w:type="paragraph" w:styleId="ListNumber2">
    <w:name w:val="List Number 2"/>
    <w:basedOn w:val="Normal"/>
    <w:uiPriority w:val="99"/>
    <w:rsid w:val="00A2137A"/>
    <w:pPr>
      <w:tabs>
        <w:tab w:val="num" w:pos="720"/>
      </w:tabs>
      <w:ind w:left="720" w:hanging="360"/>
    </w:pPr>
  </w:style>
  <w:style w:type="paragraph" w:styleId="ListNumber3">
    <w:name w:val="List Number 3"/>
    <w:basedOn w:val="Normal"/>
    <w:uiPriority w:val="99"/>
    <w:rsid w:val="00A2137A"/>
    <w:pPr>
      <w:tabs>
        <w:tab w:val="num" w:pos="1080"/>
      </w:tabs>
      <w:ind w:left="1080" w:hanging="360"/>
    </w:pPr>
  </w:style>
  <w:style w:type="paragraph" w:styleId="ListNumber4">
    <w:name w:val="List Number 4"/>
    <w:basedOn w:val="Normal"/>
    <w:uiPriority w:val="99"/>
    <w:rsid w:val="00A2137A"/>
    <w:pPr>
      <w:tabs>
        <w:tab w:val="num" w:pos="1440"/>
      </w:tabs>
      <w:ind w:left="1440" w:hanging="360"/>
    </w:pPr>
  </w:style>
  <w:style w:type="paragraph" w:styleId="ListNumber5">
    <w:name w:val="List Number 5"/>
    <w:basedOn w:val="Normal"/>
    <w:uiPriority w:val="99"/>
    <w:rsid w:val="00A2137A"/>
    <w:pPr>
      <w:tabs>
        <w:tab w:val="num" w:pos="1800"/>
      </w:tabs>
      <w:ind w:left="1800" w:hanging="360"/>
    </w:pPr>
  </w:style>
  <w:style w:type="character" w:styleId="Strong">
    <w:name w:val="Strong"/>
    <w:basedOn w:val="DefaultParagraphFont"/>
    <w:uiPriority w:val="99"/>
    <w:qFormat/>
    <w:rsid w:val="00A2137A"/>
    <w:rPr>
      <w:rFonts w:cs="Times New Roman"/>
      <w:b/>
      <w:bCs/>
    </w:rPr>
  </w:style>
  <w:style w:type="paragraph" w:customStyle="1" w:styleId="Level1">
    <w:name w:val="Level 1"/>
    <w:basedOn w:val="Normal"/>
    <w:uiPriority w:val="99"/>
    <w:rsid w:val="00A2137A"/>
    <w:pPr>
      <w:numPr>
        <w:numId w:val="8"/>
      </w:numPr>
      <w:suppressAutoHyphens/>
      <w:adjustRightInd/>
      <w:ind w:left="0"/>
      <w:textAlignment w:val="auto"/>
      <w:outlineLvl w:val="0"/>
    </w:pPr>
    <w:rPr>
      <w:b/>
      <w:sz w:val="24"/>
      <w:szCs w:val="20"/>
      <w:u w:val="single"/>
    </w:rPr>
  </w:style>
  <w:style w:type="paragraph" w:customStyle="1" w:styleId="Level2">
    <w:name w:val="Level 2"/>
    <w:basedOn w:val="Normal"/>
    <w:uiPriority w:val="99"/>
    <w:rsid w:val="00A2137A"/>
    <w:pPr>
      <w:numPr>
        <w:ilvl w:val="1"/>
        <w:numId w:val="8"/>
      </w:numPr>
      <w:tabs>
        <w:tab w:val="clear" w:pos="2160"/>
      </w:tabs>
      <w:suppressAutoHyphens/>
      <w:adjustRightInd/>
      <w:ind w:firstLine="720"/>
      <w:textAlignment w:val="auto"/>
      <w:outlineLvl w:val="1"/>
    </w:pPr>
    <w:rPr>
      <w:sz w:val="24"/>
      <w:szCs w:val="20"/>
    </w:rPr>
  </w:style>
  <w:style w:type="paragraph" w:customStyle="1" w:styleId="Level3">
    <w:name w:val="Level 3"/>
    <w:basedOn w:val="Normal"/>
    <w:uiPriority w:val="99"/>
    <w:rsid w:val="00A2137A"/>
    <w:pPr>
      <w:numPr>
        <w:ilvl w:val="2"/>
        <w:numId w:val="8"/>
      </w:numPr>
      <w:tabs>
        <w:tab w:val="clear" w:pos="2880"/>
      </w:tabs>
      <w:suppressAutoHyphens/>
      <w:adjustRightInd/>
      <w:ind w:firstLine="1440"/>
      <w:textAlignment w:val="auto"/>
      <w:outlineLvl w:val="2"/>
    </w:pPr>
    <w:rPr>
      <w:sz w:val="24"/>
      <w:szCs w:val="20"/>
    </w:rPr>
  </w:style>
  <w:style w:type="paragraph" w:customStyle="1" w:styleId="Level4">
    <w:name w:val="Level 4"/>
    <w:basedOn w:val="Normal"/>
    <w:uiPriority w:val="99"/>
    <w:rsid w:val="00A2137A"/>
    <w:pPr>
      <w:numPr>
        <w:ilvl w:val="3"/>
        <w:numId w:val="8"/>
      </w:numPr>
      <w:tabs>
        <w:tab w:val="clear" w:pos="2880"/>
      </w:tabs>
      <w:suppressAutoHyphens/>
      <w:adjustRightInd/>
      <w:textAlignment w:val="auto"/>
      <w:outlineLvl w:val="3"/>
    </w:pPr>
    <w:rPr>
      <w:sz w:val="24"/>
      <w:szCs w:val="20"/>
    </w:rPr>
  </w:style>
  <w:style w:type="paragraph" w:customStyle="1" w:styleId="Level5">
    <w:name w:val="Level 5"/>
    <w:basedOn w:val="Normal"/>
    <w:uiPriority w:val="99"/>
    <w:rsid w:val="00A2137A"/>
    <w:pPr>
      <w:numPr>
        <w:ilvl w:val="4"/>
        <w:numId w:val="8"/>
      </w:numPr>
      <w:tabs>
        <w:tab w:val="clear" w:pos="3600"/>
      </w:tabs>
      <w:suppressAutoHyphens/>
      <w:adjustRightInd/>
      <w:textAlignment w:val="auto"/>
      <w:outlineLvl w:val="4"/>
    </w:pPr>
    <w:rPr>
      <w:sz w:val="24"/>
      <w:szCs w:val="20"/>
    </w:rPr>
  </w:style>
  <w:style w:type="paragraph" w:customStyle="1" w:styleId="Level6">
    <w:name w:val="Level 6"/>
    <w:basedOn w:val="Normal"/>
    <w:uiPriority w:val="99"/>
    <w:rsid w:val="00A2137A"/>
    <w:pPr>
      <w:numPr>
        <w:ilvl w:val="5"/>
        <w:numId w:val="8"/>
      </w:numPr>
      <w:tabs>
        <w:tab w:val="clear" w:pos="4320"/>
      </w:tabs>
      <w:suppressAutoHyphens/>
      <w:adjustRightInd/>
      <w:textAlignment w:val="auto"/>
      <w:outlineLvl w:val="5"/>
    </w:pPr>
    <w:rPr>
      <w:sz w:val="24"/>
      <w:szCs w:val="20"/>
    </w:rPr>
  </w:style>
  <w:style w:type="paragraph" w:customStyle="1" w:styleId="Level7">
    <w:name w:val="Level 7"/>
    <w:basedOn w:val="Normal"/>
    <w:uiPriority w:val="99"/>
    <w:rsid w:val="00A2137A"/>
    <w:pPr>
      <w:numPr>
        <w:ilvl w:val="6"/>
        <w:numId w:val="8"/>
      </w:numPr>
      <w:tabs>
        <w:tab w:val="clear" w:pos="3600"/>
      </w:tabs>
      <w:suppressAutoHyphens/>
      <w:adjustRightInd/>
      <w:textAlignment w:val="auto"/>
      <w:outlineLvl w:val="6"/>
    </w:pPr>
    <w:rPr>
      <w:sz w:val="24"/>
      <w:szCs w:val="20"/>
    </w:rPr>
  </w:style>
  <w:style w:type="paragraph" w:customStyle="1" w:styleId="Level8">
    <w:name w:val="Level 8"/>
    <w:basedOn w:val="Normal"/>
    <w:uiPriority w:val="99"/>
    <w:rsid w:val="00A2137A"/>
    <w:pPr>
      <w:numPr>
        <w:ilvl w:val="7"/>
        <w:numId w:val="8"/>
      </w:numPr>
      <w:tabs>
        <w:tab w:val="clear" w:pos="2160"/>
      </w:tabs>
      <w:suppressAutoHyphens/>
      <w:adjustRightInd/>
      <w:textAlignment w:val="auto"/>
      <w:outlineLvl w:val="7"/>
    </w:pPr>
    <w:rPr>
      <w:sz w:val="24"/>
      <w:szCs w:val="20"/>
    </w:rPr>
  </w:style>
  <w:style w:type="paragraph" w:customStyle="1" w:styleId="Level9">
    <w:name w:val="Level 9"/>
    <w:basedOn w:val="Normal"/>
    <w:uiPriority w:val="99"/>
    <w:rsid w:val="00A2137A"/>
    <w:pPr>
      <w:numPr>
        <w:ilvl w:val="8"/>
        <w:numId w:val="8"/>
      </w:numPr>
      <w:tabs>
        <w:tab w:val="clear" w:pos="2160"/>
      </w:tabs>
      <w:suppressAutoHyphens/>
      <w:adjustRightInd/>
      <w:textAlignment w:val="auto"/>
      <w:outlineLvl w:val="8"/>
    </w:pPr>
    <w:rPr>
      <w:sz w:val="24"/>
      <w:szCs w:val="20"/>
    </w:rPr>
  </w:style>
  <w:style w:type="paragraph" w:customStyle="1" w:styleId="Normal0">
    <w:name w:val="@Normal"/>
    <w:uiPriority w:val="99"/>
    <w:rsid w:val="00A2137A"/>
    <w:pPr>
      <w:suppressAutoHyphens/>
    </w:pPr>
    <w:rPr>
      <w:sz w:val="24"/>
      <w:szCs w:val="20"/>
    </w:rPr>
  </w:style>
  <w:style w:type="paragraph" w:customStyle="1" w:styleId="Legal3L1">
    <w:name w:val="Legal3_L1"/>
    <w:basedOn w:val="Normal"/>
    <w:next w:val="BodyText"/>
    <w:rsid w:val="00A2137A"/>
    <w:pPr>
      <w:numPr>
        <w:numId w:val="9"/>
      </w:numPr>
      <w:adjustRightInd/>
      <w:jc w:val="left"/>
      <w:textAlignment w:val="auto"/>
      <w:outlineLvl w:val="0"/>
    </w:pPr>
    <w:rPr>
      <w:rFonts w:ascii="Arial" w:hAnsi="Arial" w:cs="Arial"/>
      <w:sz w:val="20"/>
      <w:szCs w:val="20"/>
    </w:rPr>
  </w:style>
  <w:style w:type="paragraph" w:customStyle="1" w:styleId="Legal3L2">
    <w:name w:val="Legal3_L2"/>
    <w:basedOn w:val="Legal3L1"/>
    <w:next w:val="BodyText"/>
    <w:rsid w:val="00A2137A"/>
    <w:pPr>
      <w:numPr>
        <w:ilvl w:val="1"/>
      </w:numPr>
      <w:tabs>
        <w:tab w:val="num" w:pos="1080"/>
      </w:tabs>
      <w:jc w:val="both"/>
      <w:outlineLvl w:val="1"/>
    </w:pPr>
  </w:style>
  <w:style w:type="paragraph" w:customStyle="1" w:styleId="Legal3L3">
    <w:name w:val="Legal3_L3"/>
    <w:basedOn w:val="Legal3L2"/>
    <w:next w:val="BodyText"/>
    <w:rsid w:val="00A2137A"/>
    <w:pPr>
      <w:numPr>
        <w:ilvl w:val="2"/>
      </w:numPr>
      <w:tabs>
        <w:tab w:val="num" w:pos="1080"/>
        <w:tab w:val="num" w:pos="1440"/>
      </w:tabs>
      <w:ind w:hanging="360"/>
      <w:outlineLvl w:val="2"/>
    </w:pPr>
  </w:style>
  <w:style w:type="paragraph" w:customStyle="1" w:styleId="Legal3L4">
    <w:name w:val="Legal3_L4"/>
    <w:basedOn w:val="Legal3L3"/>
    <w:next w:val="BodyText"/>
    <w:rsid w:val="00A2137A"/>
    <w:pPr>
      <w:numPr>
        <w:ilvl w:val="3"/>
      </w:numPr>
      <w:tabs>
        <w:tab w:val="num" w:pos="1080"/>
        <w:tab w:val="num" w:pos="1440"/>
      </w:tabs>
      <w:ind w:left="0"/>
      <w:outlineLvl w:val="3"/>
    </w:pPr>
    <w:rPr>
      <w:rFonts w:ascii="Helvetica" w:hAnsi="Helvetica" w:cs="Helvetica"/>
    </w:rPr>
  </w:style>
  <w:style w:type="paragraph" w:customStyle="1" w:styleId="Legal3L5">
    <w:name w:val="Legal3_L5"/>
    <w:basedOn w:val="Legal3L4"/>
    <w:next w:val="BodyText"/>
    <w:rsid w:val="00A2137A"/>
    <w:pPr>
      <w:numPr>
        <w:ilvl w:val="4"/>
      </w:numPr>
      <w:tabs>
        <w:tab w:val="clear" w:pos="2160"/>
        <w:tab w:val="num" w:pos="1080"/>
        <w:tab w:val="num" w:pos="1440"/>
      </w:tabs>
      <w:outlineLvl w:val="4"/>
    </w:pPr>
    <w:rPr>
      <w:rFonts w:ascii="Arial" w:hAnsi="Arial" w:cs="Arial"/>
      <w:sz w:val="18"/>
      <w:szCs w:val="18"/>
    </w:rPr>
  </w:style>
  <w:style w:type="paragraph" w:customStyle="1" w:styleId="Legal3L6">
    <w:name w:val="Legal3_L6"/>
    <w:basedOn w:val="Legal3L5"/>
    <w:next w:val="BodyText"/>
    <w:rsid w:val="00A2137A"/>
    <w:pPr>
      <w:numPr>
        <w:ilvl w:val="5"/>
      </w:numPr>
      <w:tabs>
        <w:tab w:val="num" w:pos="1080"/>
        <w:tab w:val="num" w:pos="1440"/>
      </w:tabs>
      <w:ind w:left="1080" w:hanging="360"/>
      <w:outlineLvl w:val="5"/>
    </w:pPr>
  </w:style>
  <w:style w:type="paragraph" w:customStyle="1" w:styleId="Legal3L7">
    <w:name w:val="Legal3_L7"/>
    <w:basedOn w:val="Legal3L6"/>
    <w:next w:val="BodyText"/>
    <w:rsid w:val="00A2137A"/>
    <w:pPr>
      <w:numPr>
        <w:ilvl w:val="6"/>
      </w:numPr>
      <w:tabs>
        <w:tab w:val="num" w:pos="1080"/>
        <w:tab w:val="num" w:pos="1440"/>
      </w:tabs>
      <w:ind w:left="0"/>
      <w:outlineLvl w:val="6"/>
    </w:pPr>
    <w:rPr>
      <w:rFonts w:ascii="Helvetica" w:hAnsi="Helvetica" w:cs="Helvetica"/>
      <w:sz w:val="20"/>
    </w:rPr>
  </w:style>
  <w:style w:type="paragraph" w:customStyle="1" w:styleId="Legal3L8">
    <w:name w:val="Legal3_L8"/>
    <w:basedOn w:val="Legal3L7"/>
    <w:next w:val="BodyText"/>
    <w:rsid w:val="00A2137A"/>
    <w:pPr>
      <w:numPr>
        <w:ilvl w:val="7"/>
      </w:numPr>
      <w:tabs>
        <w:tab w:val="num" w:pos="1080"/>
        <w:tab w:val="num" w:pos="1440"/>
      </w:tabs>
      <w:ind w:left="1080"/>
      <w:outlineLvl w:val="7"/>
    </w:pPr>
  </w:style>
  <w:style w:type="paragraph" w:customStyle="1" w:styleId="Legal3L9">
    <w:name w:val="Legal3_L9"/>
    <w:basedOn w:val="Legal3L8"/>
    <w:next w:val="BodyText"/>
    <w:rsid w:val="00A2137A"/>
    <w:pPr>
      <w:numPr>
        <w:ilvl w:val="8"/>
      </w:numPr>
      <w:tabs>
        <w:tab w:val="num" w:pos="1080"/>
        <w:tab w:val="num" w:pos="1440"/>
      </w:tabs>
      <w:ind w:left="360"/>
      <w:outlineLvl w:val="8"/>
    </w:pPr>
  </w:style>
  <w:style w:type="paragraph" w:customStyle="1" w:styleId="DeliveryPhrase">
    <w:name w:val="Delivery Phrase"/>
    <w:basedOn w:val="Normal"/>
    <w:next w:val="Normal"/>
    <w:uiPriority w:val="99"/>
    <w:rsid w:val="00A2137A"/>
    <w:pPr>
      <w:adjustRightInd/>
      <w:jc w:val="left"/>
      <w:textAlignment w:val="auto"/>
    </w:pPr>
    <w:rPr>
      <w:smallCaps/>
      <w:sz w:val="24"/>
      <w:szCs w:val="20"/>
    </w:rPr>
  </w:style>
  <w:style w:type="paragraph" w:customStyle="1" w:styleId="Heading1Para">
    <w:name w:val="Heading1Para"/>
    <w:basedOn w:val="BodyText"/>
    <w:next w:val="BodyText"/>
    <w:uiPriority w:val="99"/>
    <w:rsid w:val="00A2137A"/>
    <w:pPr>
      <w:adjustRightInd/>
      <w:ind w:firstLine="0"/>
      <w:jc w:val="center"/>
      <w:textAlignment w:val="auto"/>
    </w:pPr>
    <w:rPr>
      <w:rFonts w:ascii="Arial" w:hAnsi="Arial"/>
      <w:sz w:val="18"/>
      <w:szCs w:val="18"/>
    </w:rPr>
  </w:style>
  <w:style w:type="paragraph" w:customStyle="1" w:styleId="CharCharCharCharCharCharChar1">
    <w:name w:val="Char Char Char Char Char Char Char1"/>
    <w:basedOn w:val="Normal"/>
    <w:uiPriority w:val="99"/>
    <w:rsid w:val="00A2137A"/>
    <w:pPr>
      <w:adjustRightInd/>
      <w:spacing w:after="160" w:line="240" w:lineRule="exact"/>
      <w:jc w:val="left"/>
      <w:textAlignment w:val="auto"/>
    </w:pPr>
    <w:rPr>
      <w:rFonts w:ascii="Verdana" w:hAnsi="Verdana"/>
      <w:sz w:val="20"/>
      <w:szCs w:val="20"/>
    </w:rPr>
  </w:style>
  <w:style w:type="character" w:customStyle="1" w:styleId="msoins">
    <w:name w:val="msoins"/>
    <w:basedOn w:val="DefaultParagraphFont"/>
    <w:uiPriority w:val="99"/>
    <w:rsid w:val="00A2137A"/>
    <w:rPr>
      <w:rFonts w:cs="Times New Roman"/>
    </w:rPr>
  </w:style>
  <w:style w:type="character" w:customStyle="1" w:styleId="style1">
    <w:name w:val="style1"/>
    <w:basedOn w:val="DefaultParagraphFont"/>
    <w:uiPriority w:val="99"/>
    <w:rsid w:val="00A2137A"/>
    <w:rPr>
      <w:rFonts w:cs="Times New Roman"/>
    </w:rPr>
  </w:style>
  <w:style w:type="paragraph" w:customStyle="1" w:styleId="paraleader">
    <w:name w:val="para_leader"/>
    <w:basedOn w:val="Normal"/>
    <w:uiPriority w:val="99"/>
    <w:rsid w:val="00A2137A"/>
    <w:pPr>
      <w:adjustRightInd/>
      <w:spacing w:before="225" w:after="225"/>
      <w:jc w:val="left"/>
      <w:textAlignment w:val="auto"/>
    </w:pPr>
    <w:rPr>
      <w:sz w:val="24"/>
      <w:szCs w:val="24"/>
    </w:rPr>
  </w:style>
  <w:style w:type="paragraph" w:customStyle="1" w:styleId="Char">
    <w:name w:val="Char"/>
    <w:basedOn w:val="Normal"/>
    <w:uiPriority w:val="99"/>
    <w:rsid w:val="00A2137A"/>
    <w:pPr>
      <w:adjustRightInd/>
      <w:spacing w:after="160" w:line="240" w:lineRule="exact"/>
      <w:jc w:val="left"/>
      <w:textAlignment w:val="auto"/>
    </w:pPr>
    <w:rPr>
      <w:rFonts w:ascii="Verdana" w:hAnsi="Verdana"/>
      <w:sz w:val="20"/>
      <w:szCs w:val="20"/>
    </w:rPr>
  </w:style>
  <w:style w:type="paragraph" w:customStyle="1" w:styleId="Char1">
    <w:name w:val="Char1"/>
    <w:basedOn w:val="Normal"/>
    <w:uiPriority w:val="99"/>
    <w:semiHidden/>
    <w:rsid w:val="00A2137A"/>
    <w:pPr>
      <w:adjustRightInd/>
      <w:spacing w:after="160" w:line="240" w:lineRule="exact"/>
      <w:textAlignment w:val="auto"/>
    </w:pPr>
    <w:rPr>
      <w:rFonts w:ascii="Arial" w:eastAsia="Arial Unicode MS" w:hAnsi="Arial" w:cs="Arial"/>
      <w:lang w:val="en-GB"/>
    </w:rPr>
  </w:style>
  <w:style w:type="paragraph" w:styleId="ListParagraph">
    <w:name w:val="List Paragraph"/>
    <w:basedOn w:val="Normal"/>
    <w:uiPriority w:val="99"/>
    <w:qFormat/>
    <w:rsid w:val="00A2137A"/>
    <w:pPr>
      <w:adjustRightInd/>
      <w:spacing w:after="200"/>
      <w:ind w:left="720"/>
      <w:contextualSpacing/>
      <w:jc w:val="left"/>
      <w:textAlignment w:val="auto"/>
    </w:pPr>
    <w:rPr>
      <w:rFonts w:ascii="Cambria" w:hAnsi="Cambria"/>
      <w:sz w:val="24"/>
      <w:szCs w:val="24"/>
    </w:rPr>
  </w:style>
  <w:style w:type="character" w:customStyle="1" w:styleId="zzmpTrailerItem">
    <w:name w:val="zzmpTrailerItem"/>
    <w:basedOn w:val="DefaultParagraphFont"/>
    <w:uiPriority w:val="99"/>
    <w:rsid w:val="00A2137A"/>
    <w:rPr>
      <w:rFonts w:ascii="Times New Roman" w:hAnsi="Times New Roman" w:cs="Times New Roman"/>
      <w:noProof/>
      <w:color w:val="auto"/>
      <w:spacing w:val="0"/>
      <w:position w:val="0"/>
      <w:sz w:val="16"/>
      <w:szCs w:val="16"/>
      <w:u w:val="none"/>
      <w:effect w:val="none"/>
      <w:vertAlign w:val="baseline"/>
    </w:rPr>
  </w:style>
  <w:style w:type="table" w:customStyle="1" w:styleId="TableNoBorders">
    <w:name w:val="_Table No Borders"/>
    <w:uiPriority w:val="99"/>
    <w:rsid w:val="00A2137A"/>
    <w:rPr>
      <w:sz w:val="20"/>
      <w:szCs w:val="20"/>
    </w:rPr>
    <w:tblPr>
      <w:tblInd w:w="0" w:type="dxa"/>
      <w:tblCellMar>
        <w:top w:w="0" w:type="dxa"/>
        <w:left w:w="108" w:type="dxa"/>
        <w:bottom w:w="0" w:type="dxa"/>
        <w:right w:w="108" w:type="dxa"/>
      </w:tblCellMar>
    </w:tblPr>
  </w:style>
  <w:style w:type="table" w:styleId="Table3Deffects1">
    <w:name w:val="Table 3D effects 1"/>
    <w:basedOn w:val="TableNormal"/>
    <w:uiPriority w:val="99"/>
    <w:rsid w:val="00A2137A"/>
    <w:pPr>
      <w:adjustRightInd w:val="0"/>
      <w:spacing w:after="240"/>
      <w:jc w:val="both"/>
      <w:textAlignment w:val="baseline"/>
    </w:pPr>
    <w:rPr>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A2137A"/>
    <w:pPr>
      <w:adjustRightInd w:val="0"/>
      <w:spacing w:after="240"/>
      <w:jc w:val="both"/>
      <w:textAlignment w:val="baseline"/>
    </w:pPr>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A2137A"/>
    <w:pPr>
      <w:adjustRightInd w:val="0"/>
      <w:spacing w:after="240"/>
      <w:jc w:val="both"/>
      <w:textAlignment w:val="baseline"/>
    </w:pPr>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A2137A"/>
    <w:pPr>
      <w:adjustRightInd w:val="0"/>
      <w:spacing w:after="240"/>
      <w:jc w:val="both"/>
      <w:textAlignment w:val="baseline"/>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A2137A"/>
    <w:pPr>
      <w:adjustRightInd w:val="0"/>
      <w:spacing w:after="240"/>
      <w:jc w:val="both"/>
      <w:textAlignment w:val="baseline"/>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A2137A"/>
    <w:pPr>
      <w:adjustRightInd w:val="0"/>
      <w:spacing w:after="240"/>
      <w:jc w:val="both"/>
      <w:textAlignment w:val="baseline"/>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A2137A"/>
    <w:pPr>
      <w:adjustRightInd w:val="0"/>
      <w:spacing w:after="240"/>
      <w:jc w:val="both"/>
      <w:textAlignment w:val="baseline"/>
    </w:pPr>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A2137A"/>
    <w:pPr>
      <w:adjustRightInd w:val="0"/>
      <w:spacing w:after="240"/>
      <w:jc w:val="both"/>
      <w:textAlignment w:val="baseline"/>
    </w:pPr>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A2137A"/>
    <w:pPr>
      <w:adjustRightInd w:val="0"/>
      <w:spacing w:after="240"/>
      <w:jc w:val="both"/>
      <w:textAlignment w:val="baseline"/>
    </w:pPr>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A2137A"/>
    <w:pPr>
      <w:adjustRightInd w:val="0"/>
      <w:spacing w:after="240"/>
      <w:jc w:val="both"/>
      <w:textAlignment w:val="baseline"/>
    </w:pPr>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A2137A"/>
    <w:pPr>
      <w:adjustRightInd w:val="0"/>
      <w:spacing w:after="240"/>
      <w:jc w:val="both"/>
      <w:textAlignment w:val="baseline"/>
    </w:pPr>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A2137A"/>
    <w:pPr>
      <w:adjustRightInd w:val="0"/>
      <w:spacing w:after="240"/>
      <w:jc w:val="both"/>
      <w:textAlignment w:val="baseline"/>
    </w:pPr>
    <w:rPr>
      <w:b/>
      <w:bCs/>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A2137A"/>
    <w:pPr>
      <w:adjustRightInd w:val="0"/>
      <w:spacing w:after="240"/>
      <w:jc w:val="both"/>
      <w:textAlignment w:val="baseline"/>
    </w:pPr>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A2137A"/>
    <w:pPr>
      <w:adjustRightInd w:val="0"/>
      <w:spacing w:after="240"/>
      <w:jc w:val="both"/>
      <w:textAlignment w:val="baseline"/>
    </w:pPr>
    <w:rPr>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A2137A"/>
    <w:pPr>
      <w:adjustRightInd w:val="0"/>
      <w:spacing w:after="240"/>
      <w:jc w:val="both"/>
      <w:textAlignment w:val="baseline"/>
    </w:pPr>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A2137A"/>
    <w:pPr>
      <w:adjustRightInd w:val="0"/>
      <w:spacing w:after="240"/>
      <w:jc w:val="both"/>
      <w:textAlignment w:val="baseline"/>
    </w:pPr>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A2137A"/>
    <w:pPr>
      <w:adjustRightInd w:val="0"/>
      <w:spacing w:after="240"/>
      <w:jc w:val="both"/>
      <w:textAlignment w:val="baseline"/>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A2137A"/>
    <w:pPr>
      <w:adjustRightInd w:val="0"/>
      <w:spacing w:after="240"/>
      <w:jc w:val="both"/>
      <w:textAlignment w:val="baseline"/>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rsid w:val="00A2137A"/>
    <w:pPr>
      <w:adjustRightInd w:val="0"/>
      <w:spacing w:after="240"/>
      <w:jc w:val="both"/>
      <w:textAlignment w:val="baseline"/>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A2137A"/>
    <w:pPr>
      <w:adjustRightInd w:val="0"/>
      <w:spacing w:after="240"/>
      <w:jc w:val="both"/>
      <w:textAlignment w:val="baseline"/>
    </w:pPr>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A2137A"/>
    <w:pPr>
      <w:adjustRightInd w:val="0"/>
      <w:spacing w:after="240"/>
      <w:jc w:val="both"/>
      <w:textAlignment w:val="baseline"/>
    </w:pPr>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A2137A"/>
    <w:pPr>
      <w:adjustRightInd w:val="0"/>
      <w:spacing w:after="240"/>
      <w:jc w:val="both"/>
      <w:textAlignment w:val="baseline"/>
    </w:pPr>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A2137A"/>
    <w:pPr>
      <w:adjustRightInd w:val="0"/>
      <w:spacing w:after="240"/>
      <w:jc w:val="both"/>
      <w:textAlignment w:val="baseline"/>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A2137A"/>
    <w:pPr>
      <w:adjustRightInd w:val="0"/>
      <w:spacing w:after="240"/>
      <w:jc w:val="both"/>
      <w:textAlignment w:val="baseline"/>
    </w:pPr>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A2137A"/>
    <w:pPr>
      <w:adjustRightInd w:val="0"/>
      <w:spacing w:after="240"/>
      <w:jc w:val="both"/>
      <w:textAlignment w:val="baseline"/>
    </w:pPr>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A2137A"/>
    <w:pPr>
      <w:adjustRightInd w:val="0"/>
      <w:spacing w:after="240"/>
      <w:jc w:val="both"/>
      <w:textAlignment w:val="baseline"/>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A2137A"/>
    <w:pPr>
      <w:adjustRightInd w:val="0"/>
      <w:spacing w:after="240"/>
      <w:jc w:val="both"/>
      <w:textAlignment w:val="baseline"/>
    </w:pPr>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A2137A"/>
    <w:pPr>
      <w:adjustRightInd w:val="0"/>
      <w:spacing w:after="240"/>
      <w:jc w:val="both"/>
      <w:textAlignment w:val="baseline"/>
    </w:pPr>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A2137A"/>
    <w:pPr>
      <w:adjustRightInd w:val="0"/>
      <w:spacing w:after="240"/>
      <w:jc w:val="both"/>
      <w:textAlignment w:val="baseline"/>
    </w:pPr>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A2137A"/>
    <w:pPr>
      <w:adjustRightInd w:val="0"/>
      <w:spacing w:after="240"/>
      <w:jc w:val="both"/>
      <w:textAlignment w:val="baseline"/>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A2137A"/>
    <w:pPr>
      <w:adjustRightInd w:val="0"/>
      <w:spacing w:after="240"/>
      <w:jc w:val="both"/>
      <w:textAlignment w:val="baseline"/>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A2137A"/>
    <w:pPr>
      <w:adjustRightInd w:val="0"/>
      <w:spacing w:after="240"/>
      <w:jc w:val="both"/>
      <w:textAlignment w:val="baseline"/>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A2137A"/>
    <w:pPr>
      <w:adjustRightInd w:val="0"/>
      <w:spacing w:after="240"/>
      <w:jc w:val="both"/>
      <w:textAlignment w:val="baseline"/>
    </w:pPr>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A2137A"/>
    <w:pPr>
      <w:adjustRightInd w:val="0"/>
      <w:spacing w:after="240"/>
      <w:jc w:val="both"/>
      <w:textAlignment w:val="baseline"/>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A2137A"/>
    <w:pPr>
      <w:adjustRightInd w:val="0"/>
      <w:spacing w:after="240"/>
      <w:jc w:val="both"/>
      <w:textAlignment w:val="baseline"/>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A2137A"/>
    <w:pPr>
      <w:adjustRightInd w:val="0"/>
      <w:spacing w:after="240"/>
      <w:jc w:val="both"/>
      <w:textAlignment w:val="baseline"/>
    </w:pPr>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A2137A"/>
    <w:pPr>
      <w:adjustRightInd w:val="0"/>
      <w:spacing w:after="240"/>
      <w:jc w:val="both"/>
      <w:textAlignment w:val="baseline"/>
    </w:pPr>
    <w:rPr>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A2137A"/>
    <w:pPr>
      <w:adjustRightInd w:val="0"/>
      <w:spacing w:after="240"/>
      <w:jc w:val="both"/>
      <w:textAlignment w:val="baseline"/>
    </w:pPr>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A2137A"/>
    <w:pPr>
      <w:adjustRightInd w:val="0"/>
      <w:spacing w:after="240"/>
      <w:jc w:val="both"/>
      <w:textAlignment w:val="baseline"/>
    </w:pPr>
    <w:rPr>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A2137A"/>
    <w:pPr>
      <w:adjustRightInd w:val="0"/>
      <w:spacing w:after="240"/>
      <w:jc w:val="both"/>
      <w:textAlignment w:val="baseline"/>
    </w:pPr>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A2137A"/>
    <w:pPr>
      <w:adjustRightInd w:val="0"/>
      <w:spacing w:after="240"/>
      <w:jc w:val="both"/>
      <w:textAlignment w:val="baseline"/>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rsid w:val="00A2137A"/>
    <w:pPr>
      <w:adjustRightInd w:val="0"/>
      <w:spacing w:after="240"/>
      <w:jc w:val="both"/>
      <w:textAlignment w:val="baseline"/>
    </w:pPr>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A2137A"/>
    <w:pPr>
      <w:adjustRightInd w:val="0"/>
      <w:spacing w:after="240"/>
      <w:jc w:val="both"/>
      <w:textAlignment w:val="baseline"/>
    </w:pPr>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A2137A"/>
    <w:pPr>
      <w:adjustRightInd w:val="0"/>
      <w:spacing w:after="240"/>
      <w:jc w:val="both"/>
      <w:textAlignment w:val="baseline"/>
    </w:pPr>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StandardL1">
    <w:name w:val="Standard_L1"/>
    <w:basedOn w:val="Normal"/>
    <w:next w:val="BodyText"/>
    <w:uiPriority w:val="99"/>
    <w:rsid w:val="00A2137A"/>
    <w:pPr>
      <w:tabs>
        <w:tab w:val="num" w:pos="720"/>
      </w:tabs>
      <w:adjustRightInd/>
      <w:jc w:val="left"/>
      <w:textAlignment w:val="auto"/>
      <w:outlineLvl w:val="0"/>
    </w:pPr>
    <w:rPr>
      <w:sz w:val="24"/>
      <w:szCs w:val="20"/>
    </w:rPr>
  </w:style>
  <w:style w:type="paragraph" w:customStyle="1" w:styleId="StandardL2">
    <w:name w:val="Standard_L2"/>
    <w:basedOn w:val="StandardL1"/>
    <w:next w:val="BodyText"/>
    <w:uiPriority w:val="99"/>
    <w:rsid w:val="00A2137A"/>
    <w:pPr>
      <w:numPr>
        <w:ilvl w:val="1"/>
      </w:numPr>
      <w:tabs>
        <w:tab w:val="num" w:pos="720"/>
        <w:tab w:val="num" w:pos="1620"/>
      </w:tabs>
      <w:ind w:left="720" w:firstLine="900"/>
      <w:outlineLvl w:val="1"/>
    </w:pPr>
  </w:style>
  <w:style w:type="paragraph" w:customStyle="1" w:styleId="StandardL3">
    <w:name w:val="Standard_L3"/>
    <w:basedOn w:val="StandardL2"/>
    <w:next w:val="BodyText"/>
    <w:uiPriority w:val="99"/>
    <w:rsid w:val="00A2137A"/>
    <w:pPr>
      <w:numPr>
        <w:ilvl w:val="2"/>
      </w:numPr>
      <w:tabs>
        <w:tab w:val="clear" w:pos="1620"/>
        <w:tab w:val="num" w:pos="720"/>
        <w:tab w:val="num" w:pos="2160"/>
      </w:tabs>
      <w:ind w:left="720" w:firstLine="1440"/>
      <w:outlineLvl w:val="2"/>
    </w:pPr>
  </w:style>
  <w:style w:type="paragraph" w:customStyle="1" w:styleId="StandardL4">
    <w:name w:val="Standard_L4"/>
    <w:basedOn w:val="StandardL3"/>
    <w:next w:val="BodyText"/>
    <w:uiPriority w:val="99"/>
    <w:rsid w:val="00A2137A"/>
    <w:pPr>
      <w:numPr>
        <w:ilvl w:val="3"/>
      </w:numPr>
      <w:tabs>
        <w:tab w:val="clear" w:pos="2160"/>
        <w:tab w:val="num" w:pos="720"/>
        <w:tab w:val="num" w:pos="2880"/>
      </w:tabs>
      <w:ind w:left="720" w:firstLine="2160"/>
      <w:outlineLvl w:val="3"/>
    </w:pPr>
  </w:style>
  <w:style w:type="paragraph" w:customStyle="1" w:styleId="StandardL5">
    <w:name w:val="Standard_L5"/>
    <w:basedOn w:val="StandardL4"/>
    <w:next w:val="BodyText"/>
    <w:uiPriority w:val="99"/>
    <w:rsid w:val="00A2137A"/>
    <w:pPr>
      <w:numPr>
        <w:ilvl w:val="4"/>
      </w:numPr>
      <w:tabs>
        <w:tab w:val="clear" w:pos="2880"/>
        <w:tab w:val="num" w:pos="720"/>
        <w:tab w:val="num" w:pos="3600"/>
      </w:tabs>
      <w:ind w:left="720" w:firstLine="2880"/>
      <w:outlineLvl w:val="4"/>
    </w:pPr>
  </w:style>
  <w:style w:type="paragraph" w:customStyle="1" w:styleId="StandardL6">
    <w:name w:val="Standard_L6"/>
    <w:basedOn w:val="StandardL5"/>
    <w:next w:val="BodyText"/>
    <w:uiPriority w:val="99"/>
    <w:rsid w:val="00A2137A"/>
    <w:pPr>
      <w:numPr>
        <w:ilvl w:val="5"/>
      </w:numPr>
      <w:tabs>
        <w:tab w:val="clear" w:pos="3600"/>
        <w:tab w:val="num" w:pos="720"/>
        <w:tab w:val="num" w:pos="4320"/>
      </w:tabs>
      <w:ind w:left="720" w:firstLine="3600"/>
      <w:outlineLvl w:val="5"/>
    </w:pPr>
  </w:style>
  <w:style w:type="paragraph" w:customStyle="1" w:styleId="StandardL7">
    <w:name w:val="Standard_L7"/>
    <w:basedOn w:val="StandardL6"/>
    <w:next w:val="BodyText"/>
    <w:uiPriority w:val="99"/>
    <w:rsid w:val="00A2137A"/>
    <w:pPr>
      <w:numPr>
        <w:ilvl w:val="6"/>
      </w:numPr>
      <w:tabs>
        <w:tab w:val="clear" w:pos="4320"/>
        <w:tab w:val="num" w:pos="720"/>
        <w:tab w:val="num" w:pos="5040"/>
      </w:tabs>
      <w:ind w:left="720" w:firstLine="4320"/>
      <w:outlineLvl w:val="6"/>
    </w:pPr>
  </w:style>
  <w:style w:type="paragraph" w:customStyle="1" w:styleId="StandardL8">
    <w:name w:val="Standard_L8"/>
    <w:basedOn w:val="StandardL7"/>
    <w:next w:val="BodyText"/>
    <w:uiPriority w:val="99"/>
    <w:rsid w:val="00A2137A"/>
    <w:pPr>
      <w:numPr>
        <w:ilvl w:val="7"/>
      </w:numPr>
      <w:tabs>
        <w:tab w:val="clear" w:pos="5040"/>
        <w:tab w:val="num" w:pos="720"/>
        <w:tab w:val="num" w:pos="5760"/>
      </w:tabs>
      <w:ind w:left="720" w:firstLine="5040"/>
      <w:outlineLvl w:val="7"/>
    </w:pPr>
  </w:style>
  <w:style w:type="paragraph" w:customStyle="1" w:styleId="StandardL9">
    <w:name w:val="Standard_L9"/>
    <w:basedOn w:val="StandardL8"/>
    <w:next w:val="BodyText"/>
    <w:uiPriority w:val="99"/>
    <w:rsid w:val="00A2137A"/>
    <w:pPr>
      <w:numPr>
        <w:ilvl w:val="8"/>
      </w:numPr>
      <w:tabs>
        <w:tab w:val="clear" w:pos="5760"/>
        <w:tab w:val="num" w:pos="720"/>
        <w:tab w:val="num" w:pos="6480"/>
      </w:tabs>
      <w:ind w:left="720" w:firstLine="5760"/>
      <w:outlineLvl w:val="8"/>
    </w:pPr>
  </w:style>
  <w:style w:type="paragraph" w:customStyle="1" w:styleId="BodyTextContinued">
    <w:name w:val="Body Text Continued"/>
    <w:basedOn w:val="BodyText"/>
    <w:next w:val="BodyText"/>
    <w:uiPriority w:val="99"/>
    <w:rsid w:val="00A2137A"/>
    <w:pPr>
      <w:adjustRightInd/>
      <w:ind w:firstLine="0"/>
      <w:jc w:val="left"/>
      <w:textAlignment w:val="auto"/>
    </w:pPr>
    <w:rPr>
      <w:sz w:val="24"/>
      <w:szCs w:val="24"/>
    </w:rPr>
  </w:style>
  <w:style w:type="paragraph" w:customStyle="1" w:styleId="BulletsL1">
    <w:name w:val="Bullets_L1"/>
    <w:basedOn w:val="Normal"/>
    <w:next w:val="BodyText"/>
    <w:uiPriority w:val="99"/>
    <w:rsid w:val="00A2137A"/>
    <w:pPr>
      <w:adjustRightInd/>
      <w:textAlignment w:val="auto"/>
      <w:outlineLvl w:val="0"/>
    </w:pPr>
    <w:rPr>
      <w:sz w:val="24"/>
      <w:szCs w:val="20"/>
    </w:rPr>
  </w:style>
  <w:style w:type="paragraph" w:customStyle="1" w:styleId="BulletsL2">
    <w:name w:val="Bullets_L2"/>
    <w:basedOn w:val="BulletsL1"/>
    <w:next w:val="BodyText"/>
    <w:uiPriority w:val="99"/>
    <w:rsid w:val="00A2137A"/>
    <w:pPr>
      <w:outlineLvl w:val="1"/>
    </w:pPr>
  </w:style>
  <w:style w:type="paragraph" w:customStyle="1" w:styleId="BulletsL3">
    <w:name w:val="Bullets_L3"/>
    <w:basedOn w:val="BulletsL2"/>
    <w:next w:val="BodyText"/>
    <w:uiPriority w:val="99"/>
    <w:rsid w:val="00A2137A"/>
    <w:pPr>
      <w:jc w:val="left"/>
      <w:outlineLvl w:val="2"/>
    </w:pPr>
  </w:style>
  <w:style w:type="paragraph" w:customStyle="1" w:styleId="BulletsL4">
    <w:name w:val="Bullets_L4"/>
    <w:basedOn w:val="BulletsL3"/>
    <w:next w:val="BodyText"/>
    <w:uiPriority w:val="99"/>
    <w:rsid w:val="00A2137A"/>
    <w:pPr>
      <w:outlineLvl w:val="3"/>
    </w:pPr>
  </w:style>
  <w:style w:type="paragraph" w:customStyle="1" w:styleId="BulletsL5">
    <w:name w:val="Bullets_L5"/>
    <w:basedOn w:val="BulletsL4"/>
    <w:next w:val="BodyText"/>
    <w:uiPriority w:val="99"/>
    <w:rsid w:val="00A2137A"/>
    <w:pPr>
      <w:outlineLvl w:val="4"/>
    </w:pPr>
  </w:style>
  <w:style w:type="paragraph" w:customStyle="1" w:styleId="Heading1Numbered">
    <w:name w:val="Heading 1 Numbered"/>
    <w:basedOn w:val="Normal"/>
    <w:next w:val="Normal"/>
    <w:autoRedefine/>
    <w:uiPriority w:val="99"/>
    <w:rsid w:val="00A2137A"/>
    <w:pPr>
      <w:keepNext/>
      <w:keepLines/>
      <w:numPr>
        <w:numId w:val="12"/>
      </w:numPr>
      <w:adjustRightInd/>
      <w:spacing w:before="240"/>
      <w:jc w:val="left"/>
      <w:textAlignment w:val="auto"/>
    </w:pPr>
    <w:rPr>
      <w:rFonts w:ascii="Arial" w:hAnsi="Arial"/>
      <w:b/>
      <w:caps/>
      <w:szCs w:val="24"/>
    </w:rPr>
  </w:style>
  <w:style w:type="paragraph" w:customStyle="1" w:styleId="TableText">
    <w:name w:val="Table Text"/>
    <w:aliases w:val="Bulleted,tt,table Body Text,table text"/>
    <w:basedOn w:val="Normal"/>
    <w:link w:val="tabletextChar"/>
    <w:uiPriority w:val="99"/>
    <w:rsid w:val="00A2137A"/>
    <w:pPr>
      <w:adjustRightInd/>
      <w:spacing w:before="120" w:after="120"/>
      <w:jc w:val="left"/>
      <w:textAlignment w:val="auto"/>
    </w:pPr>
    <w:rPr>
      <w:szCs w:val="24"/>
    </w:rPr>
  </w:style>
  <w:style w:type="character" w:customStyle="1" w:styleId="tabletextChar">
    <w:name w:val="table text Char"/>
    <w:basedOn w:val="DefaultParagraphFont"/>
    <w:link w:val="TableText"/>
    <w:uiPriority w:val="99"/>
    <w:locked/>
    <w:rsid w:val="00A2137A"/>
    <w:rPr>
      <w:rFonts w:cs="Times New Roman"/>
      <w:sz w:val="24"/>
      <w:szCs w:val="24"/>
      <w:lang w:val="en-US" w:eastAsia="en-US" w:bidi="ar-SA"/>
    </w:rPr>
  </w:style>
  <w:style w:type="character" w:customStyle="1" w:styleId="BodyTextChar2">
    <w:name w:val="Body Text Char2"/>
    <w:aliases w:val="bt Char1"/>
    <w:basedOn w:val="DefaultParagraphFont"/>
    <w:link w:val="BodyText"/>
    <w:uiPriority w:val="99"/>
    <w:locked/>
    <w:rsid w:val="00A2137A"/>
    <w:rPr>
      <w:rFonts w:cs="Times New Roman"/>
      <w:sz w:val="22"/>
      <w:szCs w:val="22"/>
      <w:lang w:val="en-US" w:eastAsia="en-US" w:bidi="ar-SA"/>
    </w:rPr>
  </w:style>
  <w:style w:type="character" w:customStyle="1" w:styleId="DeltaViewDeletion">
    <w:name w:val="DeltaView Deletion"/>
    <w:uiPriority w:val="99"/>
    <w:rsid w:val="00A2137A"/>
    <w:rPr>
      <w:strike/>
      <w:color w:val="FF0000"/>
      <w:spacing w:val="0"/>
    </w:rPr>
  </w:style>
  <w:style w:type="character" w:customStyle="1" w:styleId="apple-style-span">
    <w:name w:val="apple-style-span"/>
    <w:basedOn w:val="DefaultParagraphFont"/>
    <w:uiPriority w:val="99"/>
    <w:rsid w:val="00A2137A"/>
    <w:rPr>
      <w:rFonts w:cs="Times New Roman"/>
    </w:rPr>
  </w:style>
  <w:style w:type="paragraph" w:customStyle="1" w:styleId="TableHeading">
    <w:name w:val="TableHeading"/>
    <w:basedOn w:val="Normal"/>
    <w:uiPriority w:val="99"/>
    <w:rsid w:val="00A2137A"/>
    <w:pPr>
      <w:autoSpaceDE w:val="0"/>
      <w:autoSpaceDN w:val="0"/>
      <w:spacing w:before="60" w:after="20"/>
      <w:ind w:left="72" w:right="72"/>
      <w:jc w:val="left"/>
      <w:textAlignment w:val="auto"/>
    </w:pPr>
    <w:rPr>
      <w:rFonts w:ascii="Arial" w:hAnsi="Arial"/>
      <w:b/>
      <w:bCs/>
      <w:sz w:val="18"/>
      <w:szCs w:val="20"/>
    </w:rPr>
  </w:style>
  <w:style w:type="paragraph" w:customStyle="1" w:styleId="TableText0">
    <w:name w:val="TableText"/>
    <w:basedOn w:val="Normal"/>
    <w:uiPriority w:val="99"/>
    <w:rsid w:val="00A2137A"/>
    <w:pPr>
      <w:autoSpaceDE w:val="0"/>
      <w:autoSpaceDN w:val="0"/>
      <w:spacing w:before="60" w:after="20"/>
      <w:ind w:left="72" w:right="72"/>
      <w:jc w:val="left"/>
      <w:textAlignment w:val="auto"/>
    </w:pPr>
    <w:rPr>
      <w:rFonts w:ascii="Arial" w:hAnsi="Arial"/>
      <w:sz w:val="18"/>
      <w:szCs w:val="20"/>
    </w:rPr>
  </w:style>
  <w:style w:type="paragraph" w:customStyle="1" w:styleId="ColorfulList-Accent11">
    <w:name w:val="Colorful List - Accent 11"/>
    <w:basedOn w:val="Normal"/>
    <w:uiPriority w:val="99"/>
    <w:rsid w:val="0020070C"/>
    <w:pPr>
      <w:adjustRightInd/>
      <w:spacing w:after="200"/>
      <w:ind w:left="720"/>
      <w:contextualSpacing/>
      <w:jc w:val="left"/>
      <w:textAlignment w:val="auto"/>
    </w:pPr>
    <w:rPr>
      <w:rFonts w:ascii="Cambria" w:hAnsi="Cambria"/>
      <w:sz w:val="24"/>
      <w:szCs w:val="24"/>
    </w:rPr>
  </w:style>
  <w:style w:type="character" w:customStyle="1" w:styleId="CharacterStyle1">
    <w:name w:val="Character Style 1"/>
    <w:uiPriority w:val="99"/>
    <w:rsid w:val="006F0AC1"/>
    <w:rPr>
      <w:rFonts w:ascii="Verdana" w:hAnsi="Verdana"/>
      <w:sz w:val="18"/>
    </w:rPr>
  </w:style>
  <w:style w:type="numbering" w:styleId="ArticleSection">
    <w:name w:val="Outline List 3"/>
    <w:basedOn w:val="NoList"/>
    <w:uiPriority w:val="99"/>
    <w:semiHidden/>
    <w:unhideWhenUsed/>
    <w:locked/>
    <w:rsid w:val="00B634B7"/>
    <w:pPr>
      <w:numPr>
        <w:numId w:val="6"/>
      </w:numPr>
    </w:pPr>
  </w:style>
  <w:style w:type="numbering" w:styleId="111111">
    <w:name w:val="Outline List 2"/>
    <w:basedOn w:val="NoList"/>
    <w:uiPriority w:val="99"/>
    <w:semiHidden/>
    <w:unhideWhenUsed/>
    <w:locked/>
    <w:rsid w:val="00B634B7"/>
    <w:pPr>
      <w:numPr>
        <w:numId w:val="4"/>
      </w:numPr>
    </w:pPr>
  </w:style>
  <w:style w:type="numbering" w:styleId="1ai">
    <w:name w:val="Outline List 1"/>
    <w:basedOn w:val="NoList"/>
    <w:uiPriority w:val="99"/>
    <w:semiHidden/>
    <w:unhideWhenUsed/>
    <w:locked/>
    <w:rsid w:val="00B634B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8841">
      <w:marLeft w:val="0"/>
      <w:marRight w:val="0"/>
      <w:marTop w:val="0"/>
      <w:marBottom w:val="0"/>
      <w:divBdr>
        <w:top w:val="none" w:sz="0" w:space="0" w:color="auto"/>
        <w:left w:val="none" w:sz="0" w:space="0" w:color="auto"/>
        <w:bottom w:val="none" w:sz="0" w:space="0" w:color="auto"/>
        <w:right w:val="none" w:sz="0" w:space="0" w:color="auto"/>
      </w:divBdr>
    </w:div>
    <w:div w:id="109668842">
      <w:marLeft w:val="0"/>
      <w:marRight w:val="0"/>
      <w:marTop w:val="0"/>
      <w:marBottom w:val="0"/>
      <w:divBdr>
        <w:top w:val="none" w:sz="0" w:space="0" w:color="auto"/>
        <w:left w:val="none" w:sz="0" w:space="0" w:color="auto"/>
        <w:bottom w:val="none" w:sz="0" w:space="0" w:color="auto"/>
        <w:right w:val="none" w:sz="0" w:space="0" w:color="auto"/>
      </w:divBdr>
    </w:div>
    <w:div w:id="109668843">
      <w:marLeft w:val="0"/>
      <w:marRight w:val="0"/>
      <w:marTop w:val="0"/>
      <w:marBottom w:val="0"/>
      <w:divBdr>
        <w:top w:val="none" w:sz="0" w:space="0" w:color="auto"/>
        <w:left w:val="none" w:sz="0" w:space="0" w:color="auto"/>
        <w:bottom w:val="none" w:sz="0" w:space="0" w:color="auto"/>
        <w:right w:val="none" w:sz="0" w:space="0" w:color="auto"/>
      </w:divBdr>
    </w:div>
    <w:div w:id="109668844">
      <w:marLeft w:val="0"/>
      <w:marRight w:val="0"/>
      <w:marTop w:val="0"/>
      <w:marBottom w:val="0"/>
      <w:divBdr>
        <w:top w:val="none" w:sz="0" w:space="0" w:color="auto"/>
        <w:left w:val="none" w:sz="0" w:space="0" w:color="auto"/>
        <w:bottom w:val="none" w:sz="0" w:space="0" w:color="auto"/>
        <w:right w:val="none" w:sz="0" w:space="0" w:color="auto"/>
      </w:divBdr>
      <w:divsChild>
        <w:div w:id="109668840">
          <w:marLeft w:val="0"/>
          <w:marRight w:val="0"/>
          <w:marTop w:val="0"/>
          <w:marBottom w:val="0"/>
          <w:divBdr>
            <w:top w:val="none" w:sz="0" w:space="0" w:color="auto"/>
            <w:left w:val="none" w:sz="0" w:space="0" w:color="auto"/>
            <w:bottom w:val="none" w:sz="0" w:space="0" w:color="auto"/>
            <w:right w:val="none" w:sz="0" w:space="0" w:color="auto"/>
          </w:divBdr>
        </w:div>
      </w:divsChild>
    </w:div>
    <w:div w:id="109668845">
      <w:marLeft w:val="0"/>
      <w:marRight w:val="0"/>
      <w:marTop w:val="0"/>
      <w:marBottom w:val="0"/>
      <w:divBdr>
        <w:top w:val="none" w:sz="0" w:space="0" w:color="auto"/>
        <w:left w:val="none" w:sz="0" w:space="0" w:color="auto"/>
        <w:bottom w:val="none" w:sz="0" w:space="0" w:color="auto"/>
        <w:right w:val="none" w:sz="0" w:space="0" w:color="auto"/>
      </w:divBdr>
    </w:div>
    <w:div w:id="109668850">
      <w:marLeft w:val="10"/>
      <w:marRight w:val="10"/>
      <w:marTop w:val="10"/>
      <w:marBottom w:val="10"/>
      <w:divBdr>
        <w:top w:val="none" w:sz="0" w:space="0" w:color="auto"/>
        <w:left w:val="none" w:sz="0" w:space="0" w:color="auto"/>
        <w:bottom w:val="none" w:sz="0" w:space="0" w:color="auto"/>
        <w:right w:val="none" w:sz="0" w:space="0" w:color="auto"/>
      </w:divBdr>
      <w:divsChild>
        <w:div w:id="109668849">
          <w:marLeft w:val="0"/>
          <w:marRight w:val="0"/>
          <w:marTop w:val="0"/>
          <w:marBottom w:val="0"/>
          <w:divBdr>
            <w:top w:val="none" w:sz="0" w:space="0" w:color="auto"/>
            <w:left w:val="none" w:sz="0" w:space="0" w:color="auto"/>
            <w:bottom w:val="none" w:sz="0" w:space="0" w:color="auto"/>
            <w:right w:val="none" w:sz="0" w:space="0" w:color="auto"/>
          </w:divBdr>
          <w:divsChild>
            <w:div w:id="109668847">
              <w:marLeft w:val="1021"/>
              <w:marRight w:val="0"/>
              <w:marTop w:val="0"/>
              <w:marBottom w:val="0"/>
              <w:divBdr>
                <w:top w:val="none" w:sz="0" w:space="0" w:color="auto"/>
                <w:left w:val="none" w:sz="0" w:space="0" w:color="auto"/>
                <w:bottom w:val="none" w:sz="0" w:space="0" w:color="auto"/>
                <w:right w:val="none" w:sz="0" w:space="0" w:color="auto"/>
              </w:divBdr>
              <w:divsChild>
                <w:div w:id="109668846">
                  <w:marLeft w:val="0"/>
                  <w:marRight w:val="0"/>
                  <w:marTop w:val="0"/>
                  <w:marBottom w:val="0"/>
                  <w:divBdr>
                    <w:top w:val="none" w:sz="0" w:space="0" w:color="auto"/>
                    <w:left w:val="none" w:sz="0" w:space="0" w:color="auto"/>
                    <w:bottom w:val="none" w:sz="0" w:space="0" w:color="auto"/>
                    <w:right w:val="none" w:sz="0" w:space="0" w:color="auto"/>
                  </w:divBdr>
                </w:div>
                <w:div w:id="1096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lashgear.com/amazon-android-app-store-tcs-leak-29104993/" TargetMode="External"/><Relationship Id="rId9" Type="http://schemas.openxmlformats.org/officeDocument/2006/relationships/hyperlink" Target="http://www.slashgear.com/amazon-android-app-store-tcs-leak-29104993/"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99169-4EA8-E141-B195-FE6A9988D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5140</Words>
  <Characters>29304</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Welcome to the Cisco Developer Network MarketplaceTM</vt:lpstr>
    </vt:vector>
  </TitlesOfParts>
  <Company>Cisco</Company>
  <LinksUpToDate>false</LinksUpToDate>
  <CharactersWithSpaces>34376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Cisco Developer Network MarketplaceTM</dc:title>
  <dc:creator>Andy Bohlmann (bohlmaa)</dc:creator>
  <cp:lastModifiedBy>Sunil Verma</cp:lastModifiedBy>
  <cp:revision>19</cp:revision>
  <cp:lastPrinted>2016-07-06T18:09:00Z</cp:lastPrinted>
  <dcterms:created xsi:type="dcterms:W3CDTF">2016-09-22T23:40:00Z</dcterms:created>
  <dcterms:modified xsi:type="dcterms:W3CDTF">2016-11-16T19:56:00Z</dcterms:modified>
</cp:coreProperties>
</file>